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5D9C6" w14:textId="77777777" w:rsidR="0016747F" w:rsidRDefault="00C516E1">
      <w:pPr>
        <w:spacing w:after="0" w:line="259" w:lineRule="auto"/>
        <w:ind w:right="460" w:firstLine="0"/>
        <w:jc w:val="right"/>
      </w:pPr>
      <w:r>
        <w:rPr>
          <w:b/>
          <w:sz w:val="22"/>
        </w:rPr>
        <w:t>Министерство науки и высшего образования Российской Федерации</w:t>
      </w:r>
    </w:p>
    <w:p w14:paraId="11B03C0D" w14:textId="4A4EF8EA" w:rsidR="0016747F" w:rsidRDefault="00A97FA6">
      <w:pPr>
        <w:spacing w:after="0" w:line="248" w:lineRule="auto"/>
        <w:ind w:left="4067" w:hanging="246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98C8CD9" wp14:editId="503632FD">
                <wp:simplePos x="0" y="0"/>
                <wp:positionH relativeFrom="column">
                  <wp:posOffset>-1270</wp:posOffset>
                </wp:positionH>
                <wp:positionV relativeFrom="paragraph">
                  <wp:posOffset>8255</wp:posOffset>
                </wp:positionV>
                <wp:extent cx="5758815" cy="1155700"/>
                <wp:effectExtent l="23495" t="0" r="27940" b="27305"/>
                <wp:wrapNone/>
                <wp:docPr id="15" name="Group 78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815" cy="1155700"/>
                          <a:chOff x="0" y="0"/>
                          <a:chExt cx="57588" cy="11557"/>
                        </a:xfrm>
                      </wpg:grpSpPr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8" cy="8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Shape 77"/>
                        <wps:cNvSpPr>
                          <a:spLocks/>
                        </wps:cNvSpPr>
                        <wps:spPr bwMode="auto">
                          <a:xfrm>
                            <a:off x="0" y="11557"/>
                            <a:ext cx="57588" cy="0"/>
                          </a:xfrm>
                          <a:custGeom>
                            <a:avLst/>
                            <a:gdLst>
                              <a:gd name="T0" fmla="*/ 5758815 w 5758815"/>
                              <a:gd name="T1" fmla="*/ 0 w 5758815"/>
                              <a:gd name="T2" fmla="*/ 0 w 5758815"/>
                              <a:gd name="T3" fmla="*/ 5758815 w 57588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5758815">
                                <a:moveTo>
                                  <a:pt x="57588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153FE6" id="Group 78418" o:spid="_x0000_s1026" style="position:absolute;margin-left:-.1pt;margin-top:.65pt;width:453.45pt;height:91pt;z-index:-251658240" coordsize="57588,115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7308;height:8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">
                  <v:imagedata r:id="rId8" o:title=""/>
                </v:shape>
                <v:shape id="Shape 77" o:spid="_x0000_s1028" style="position:absolute;top:11557;width:57588;height:0;visibility:visible;mso-wrap-style:square;v-text-anchor:top" coordsize="57588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" path="m5758815,l,e" filled="f" strokeweight="3pt">
                  <v:path arrowok="t" o:connecttype="custom" o:connectlocs="57588,0;0,0" o:connectangles="0,0" textboxrect="0,0,5758815,0"/>
                </v:shape>
              </v:group>
            </w:pict>
          </mc:Fallback>
        </mc:AlternateContent>
      </w:r>
      <w:r w:rsidR="00C516E1">
        <w:rPr>
          <w:b/>
          <w:sz w:val="22"/>
        </w:rPr>
        <w:t>Федеральное государственное бюджетное образовательное учреждение высшего образования</w:t>
      </w:r>
    </w:p>
    <w:p w14:paraId="30FC7E43" w14:textId="77777777" w:rsidR="0016747F" w:rsidRDefault="00C516E1">
      <w:pPr>
        <w:spacing w:after="0" w:line="248" w:lineRule="auto"/>
        <w:ind w:left="1979" w:right="714" w:hanging="10"/>
        <w:jc w:val="center"/>
      </w:pPr>
      <w:r>
        <w:rPr>
          <w:b/>
          <w:sz w:val="22"/>
        </w:rPr>
        <w:t>«Московский государственный технический университет имени Н.Э. Баумана</w:t>
      </w:r>
    </w:p>
    <w:p w14:paraId="6184AB60" w14:textId="77777777" w:rsidR="0016747F" w:rsidRDefault="00C516E1">
      <w:pPr>
        <w:spacing w:after="0" w:line="248" w:lineRule="auto"/>
        <w:ind w:left="2654" w:firstLine="0"/>
        <w:jc w:val="left"/>
      </w:pPr>
      <w:r>
        <w:rPr>
          <w:b/>
          <w:sz w:val="22"/>
        </w:rPr>
        <w:t>(национальный исследовательский университет)»</w:t>
      </w:r>
    </w:p>
    <w:p w14:paraId="39AF7650" w14:textId="77777777" w:rsidR="0016747F" w:rsidRDefault="00C516E1">
      <w:pPr>
        <w:spacing w:after="0" w:line="248" w:lineRule="auto"/>
        <w:ind w:left="1979" w:right="712" w:hanging="10"/>
        <w:jc w:val="center"/>
      </w:pPr>
      <w:r>
        <w:rPr>
          <w:b/>
          <w:sz w:val="22"/>
        </w:rPr>
        <w:t>(МГТУ им. Н.Э. Баумана)</w:t>
      </w:r>
    </w:p>
    <w:p w14:paraId="1B5ABF3F" w14:textId="77777777" w:rsidR="0016747F" w:rsidRDefault="00C516E1">
      <w:pPr>
        <w:spacing w:after="456" w:line="259" w:lineRule="auto"/>
        <w:ind w:left="564" w:firstLine="0"/>
        <w:jc w:val="center"/>
      </w:pPr>
      <w:r>
        <w:t xml:space="preserve"> </w:t>
      </w:r>
    </w:p>
    <w:p w14:paraId="036781BF" w14:textId="77777777" w:rsidR="0016747F" w:rsidRDefault="00C516E1">
      <w:pPr>
        <w:tabs>
          <w:tab w:val="center" w:pos="5101"/>
        </w:tabs>
        <w:spacing w:line="259" w:lineRule="auto"/>
        <w:ind w:left="-15" w:firstLine="0"/>
        <w:jc w:val="left"/>
      </w:pPr>
      <w:r>
        <w:t>ФАКУЛЬТЕТ</w:t>
      </w:r>
      <w:r>
        <w:tab/>
        <w:t>Информатика, искусственный интеллект и системы управления</w:t>
      </w:r>
    </w:p>
    <w:p w14:paraId="34E93628" w14:textId="29FF4621" w:rsidR="0016747F" w:rsidRDefault="00A97FA6">
      <w:pPr>
        <w:spacing w:after="255" w:line="259" w:lineRule="auto"/>
        <w:ind w:left="154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0740A0E8" wp14:editId="47949404">
                <wp:extent cx="4522470" cy="6350"/>
                <wp:effectExtent l="12065" t="12700" r="8890" b="0"/>
                <wp:docPr id="13" name="Group 78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2470" cy="6350"/>
                          <a:chOff x="0" y="0"/>
                          <a:chExt cx="45224" cy="63"/>
                        </a:xfrm>
                      </wpg:grpSpPr>
                      <wps:wsp>
                        <wps:cNvPr id="14" name="Shape 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224" cy="0"/>
                          </a:xfrm>
                          <a:custGeom>
                            <a:avLst/>
                            <a:gdLst>
                              <a:gd name="T0" fmla="*/ 0 w 4522470"/>
                              <a:gd name="T1" fmla="*/ 4522470 w 4522470"/>
                              <a:gd name="T2" fmla="*/ 0 w 4522470"/>
                              <a:gd name="T3" fmla="*/ 4522470 w 452247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522470">
                                <a:moveTo>
                                  <a:pt x="0" y="0"/>
                                </a:moveTo>
                                <a:lnTo>
                                  <a:pt x="452247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53EE97" id="Group 78419" o:spid="_x0000_s1026" style="width:356.1pt;height:.5pt;mso-position-horizontal-relative:char;mso-position-vertical-relative:line" coordsize="4522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">
                <v:shape id="Shape 17" o:spid="_x0000_s1027" style="position:absolute;width:45224;height:0;visibility:visible;mso-wrap-style:square;v-text-anchor:top" coordsize="45224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" path="m,l4522470,e" filled="f" strokeweight=".5pt">
                  <v:path arrowok="t" o:connecttype="custom" o:connectlocs="0,0;45224,0" o:connectangles="0,0" textboxrect="0,0,4522470,0"/>
                </v:shape>
                <w10:anchorlock/>
              </v:group>
            </w:pict>
          </mc:Fallback>
        </mc:AlternateContent>
      </w:r>
    </w:p>
    <w:p w14:paraId="71CF7817" w14:textId="77777777" w:rsidR="0016747F" w:rsidRDefault="00C516E1">
      <w:pPr>
        <w:tabs>
          <w:tab w:val="center" w:pos="5103"/>
        </w:tabs>
        <w:spacing w:line="259" w:lineRule="auto"/>
        <w:ind w:left="-15" w:firstLine="0"/>
        <w:jc w:val="left"/>
      </w:pPr>
      <w:r>
        <w:t>КАФЕДРА</w:t>
      </w:r>
      <w:r>
        <w:tab/>
        <w:t>Системы обработки информации и управления</w:t>
      </w:r>
    </w:p>
    <w:p w14:paraId="3F3F0936" w14:textId="57417230" w:rsidR="0016747F" w:rsidRDefault="00A97FA6">
      <w:pPr>
        <w:spacing w:after="1467" w:line="259" w:lineRule="auto"/>
        <w:ind w:left="154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5120D98D" wp14:editId="537554C2">
                <wp:extent cx="4522470" cy="6350"/>
                <wp:effectExtent l="12065" t="13335" r="8890" b="0"/>
                <wp:docPr id="11" name="Group 78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2470" cy="6350"/>
                          <a:chOff x="0" y="0"/>
                          <a:chExt cx="45224" cy="63"/>
                        </a:xfrm>
                      </wpg:grpSpPr>
                      <wps:wsp>
                        <wps:cNvPr id="12" name="Shape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224" cy="0"/>
                          </a:xfrm>
                          <a:custGeom>
                            <a:avLst/>
                            <a:gdLst>
                              <a:gd name="T0" fmla="*/ 0 w 4522470"/>
                              <a:gd name="T1" fmla="*/ 4522470 w 4522470"/>
                              <a:gd name="T2" fmla="*/ 0 w 4522470"/>
                              <a:gd name="T3" fmla="*/ 4522470 w 452247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4522470">
                                <a:moveTo>
                                  <a:pt x="0" y="0"/>
                                </a:moveTo>
                                <a:lnTo>
                                  <a:pt x="452247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B7796A" id="Group 78420" o:spid="_x0000_s1026" style="width:356.1pt;height:.5pt;mso-position-horizontal-relative:char;mso-position-vertical-relative:line" coordsize="4522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">
                <v:shape id="Shape 18" o:spid="_x0000_s1027" style="position:absolute;width:45224;height:0;visibility:visible;mso-wrap-style:square;v-text-anchor:top" coordsize="45224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" path="m,l4522470,e" filled="f" strokeweight=".5pt">
                  <v:path arrowok="t" o:connecttype="custom" o:connectlocs="0,0;45224,0" o:connectangles="0,0" textboxrect="0,0,4522470,0"/>
                </v:shape>
                <w10:anchorlock/>
              </v:group>
            </w:pict>
          </mc:Fallback>
        </mc:AlternateContent>
      </w:r>
    </w:p>
    <w:p w14:paraId="70512405" w14:textId="02A35F6B" w:rsidR="0016747F" w:rsidRDefault="00C516E1">
      <w:pPr>
        <w:spacing w:after="484" w:line="357" w:lineRule="auto"/>
        <w:ind w:left="1218" w:right="1215" w:hanging="10"/>
        <w:jc w:val="center"/>
      </w:pPr>
      <w:r>
        <w:rPr>
          <w:b/>
          <w:sz w:val="28"/>
        </w:rPr>
        <w:t>Методические указания к лабораторным работам по курсу «</w:t>
      </w:r>
      <w:r w:rsidR="00503B0B">
        <w:rPr>
          <w:b/>
          <w:sz w:val="28"/>
        </w:rPr>
        <w:t>Машинное обучение</w:t>
      </w:r>
      <w:r>
        <w:rPr>
          <w:b/>
          <w:sz w:val="28"/>
        </w:rPr>
        <w:t>»</w:t>
      </w:r>
    </w:p>
    <w:p w14:paraId="73DFD7FD" w14:textId="41C0657A" w:rsidR="0016747F" w:rsidRDefault="00C516E1">
      <w:pPr>
        <w:spacing w:after="134" w:line="259" w:lineRule="auto"/>
        <w:ind w:left="1218" w:right="1214" w:hanging="10"/>
        <w:jc w:val="center"/>
      </w:pPr>
      <w:r>
        <w:rPr>
          <w:b/>
          <w:sz w:val="28"/>
        </w:rPr>
        <w:t>Лабораторная работа №</w:t>
      </w:r>
      <w:r w:rsidR="00956C73">
        <w:rPr>
          <w:b/>
          <w:sz w:val="28"/>
        </w:rPr>
        <w:t>2</w:t>
      </w:r>
    </w:p>
    <w:p w14:paraId="6D6DEEA2" w14:textId="3583D415" w:rsidR="0016747F" w:rsidRDefault="00C516E1">
      <w:pPr>
        <w:spacing w:after="1450" w:line="357" w:lineRule="auto"/>
        <w:ind w:left="1218" w:right="1142" w:hanging="10"/>
        <w:jc w:val="center"/>
        <w:rPr>
          <w:b/>
          <w:sz w:val="28"/>
        </w:rPr>
      </w:pPr>
      <w:r>
        <w:rPr>
          <w:b/>
          <w:sz w:val="28"/>
        </w:rPr>
        <w:t>«</w:t>
      </w:r>
      <w:r w:rsidR="00956C73">
        <w:rPr>
          <w:b/>
          <w:sz w:val="28"/>
        </w:rPr>
        <w:t>Обработка признаков(часть1)</w:t>
      </w:r>
    </w:p>
    <w:p w14:paraId="2AB3837E" w14:textId="77777777" w:rsidR="00503B0B" w:rsidRDefault="00503B0B">
      <w:pPr>
        <w:spacing w:after="1450" w:line="357" w:lineRule="auto"/>
        <w:ind w:left="1218" w:right="1142" w:hanging="10"/>
        <w:jc w:val="center"/>
      </w:pPr>
    </w:p>
    <w:p w14:paraId="221EC264" w14:textId="08D113DD" w:rsidR="0016747F" w:rsidRDefault="00503B0B" w:rsidP="00503B0B">
      <w:pPr>
        <w:spacing w:after="2520" w:line="494" w:lineRule="auto"/>
        <w:ind w:hanging="10"/>
        <w:jc w:val="center"/>
      </w:pPr>
      <w:r>
        <w:rPr>
          <w:sz w:val="28"/>
        </w:rPr>
        <w:t>Выполнил</w:t>
      </w:r>
      <w:r w:rsidR="005F063B">
        <w:rPr>
          <w:sz w:val="28"/>
        </w:rPr>
        <w:t>а Зозуля О.А. (ИУ5-25М)</w:t>
      </w:r>
    </w:p>
    <w:p w14:paraId="11144A1A" w14:textId="4D26EBAB" w:rsidR="0016747F" w:rsidRDefault="00C516E1">
      <w:pPr>
        <w:spacing w:after="0" w:line="259" w:lineRule="auto"/>
        <w:ind w:right="4" w:firstLine="0"/>
        <w:jc w:val="center"/>
      </w:pPr>
      <w:r>
        <w:rPr>
          <w:sz w:val="28"/>
        </w:rPr>
        <w:t>Москва, 202</w:t>
      </w:r>
      <w:r w:rsidR="00503B0B">
        <w:rPr>
          <w:sz w:val="28"/>
        </w:rPr>
        <w:t>3</w:t>
      </w:r>
      <w:r>
        <w:rPr>
          <w:sz w:val="28"/>
        </w:rPr>
        <w:t xml:space="preserve"> г.</w:t>
      </w:r>
    </w:p>
    <w:p w14:paraId="4EE01B1F" w14:textId="6698F619" w:rsidR="0016747F" w:rsidRDefault="00C516E1" w:rsidP="00FC1830">
      <w:pPr>
        <w:pStyle w:val="1"/>
        <w:spacing w:after="318"/>
        <w:jc w:val="center"/>
      </w:pPr>
      <w:bookmarkStart w:id="0" w:name="_Hlk128432200"/>
      <w:r>
        <w:lastRenderedPageBreak/>
        <w:t>ЗАДАНИЕ</w:t>
      </w:r>
    </w:p>
    <w:p w14:paraId="4DFDEF69" w14:textId="53DD84D2" w:rsidR="002C24BD" w:rsidRPr="002C24BD" w:rsidRDefault="002C24BD" w:rsidP="002C24BD">
      <w:pPr>
        <w:spacing w:before="100" w:beforeAutospacing="1" w:after="100" w:afterAutospacing="1" w:line="240" w:lineRule="auto"/>
        <w:rPr>
          <w:color w:val="auto"/>
          <w:sz w:val="28"/>
          <w:szCs w:val="24"/>
        </w:rPr>
      </w:pPr>
      <w:r w:rsidRPr="002C24BD">
        <w:rPr>
          <w:rStyle w:val="a5"/>
          <w:color w:val="1F2328"/>
          <w:sz w:val="28"/>
          <w:shd w:val="clear" w:color="auto" w:fill="FFFFFF"/>
        </w:rPr>
        <w:t>Цель лабораторной работы:</w:t>
      </w:r>
      <w:r w:rsidRPr="002C24BD">
        <w:rPr>
          <w:color w:val="1F2328"/>
          <w:sz w:val="28"/>
          <w:shd w:val="clear" w:color="auto" w:fill="FFFFFF"/>
        </w:rPr>
        <w:t> изучение продвинутых способов предварительной обработки данных для дальнейшего формирования моделей.</w:t>
      </w:r>
      <w:r w:rsidRPr="002C24BD">
        <w:rPr>
          <w:color w:val="auto"/>
          <w:sz w:val="28"/>
          <w:szCs w:val="24"/>
        </w:rPr>
        <w:br/>
      </w:r>
    </w:p>
    <w:bookmarkEnd w:id="0"/>
    <w:p w14:paraId="78BAE12B" w14:textId="77777777" w:rsidR="002C24BD" w:rsidRPr="002C24BD" w:rsidRDefault="002C24BD" w:rsidP="002C24B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color w:val="1F2328"/>
          <w:sz w:val="28"/>
          <w:szCs w:val="24"/>
        </w:rPr>
      </w:pPr>
      <w:r w:rsidRPr="002C24BD">
        <w:rPr>
          <w:color w:val="1F2328"/>
          <w:sz w:val="28"/>
          <w:szCs w:val="24"/>
        </w:rPr>
        <w:t>Выбрать набор данных (</w:t>
      </w:r>
      <w:proofErr w:type="spellStart"/>
      <w:r w:rsidRPr="002C24BD">
        <w:rPr>
          <w:color w:val="1F2328"/>
          <w:sz w:val="28"/>
          <w:szCs w:val="24"/>
        </w:rPr>
        <w:t>датасет</w:t>
      </w:r>
      <w:proofErr w:type="spellEnd"/>
      <w:r w:rsidRPr="002C24BD">
        <w:rPr>
          <w:color w:val="1F2328"/>
          <w:sz w:val="28"/>
          <w:szCs w:val="24"/>
        </w:rPr>
        <w:t xml:space="preserve">), содержащий категориальные и числовые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 Просьба не использовать </w:t>
      </w:r>
      <w:proofErr w:type="spellStart"/>
      <w:r w:rsidRPr="002C24BD">
        <w:rPr>
          <w:color w:val="1F2328"/>
          <w:sz w:val="28"/>
          <w:szCs w:val="24"/>
        </w:rPr>
        <w:t>датасет</w:t>
      </w:r>
      <w:proofErr w:type="spellEnd"/>
      <w:r w:rsidRPr="002C24BD">
        <w:rPr>
          <w:color w:val="1F2328"/>
          <w:sz w:val="28"/>
          <w:szCs w:val="24"/>
        </w:rPr>
        <w:t>, на котором данная задача решалась в лекции.</w:t>
      </w:r>
    </w:p>
    <w:p w14:paraId="345D3318" w14:textId="77777777" w:rsidR="002C24BD" w:rsidRPr="002C24BD" w:rsidRDefault="002C24BD" w:rsidP="002C24BD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color w:val="1F2328"/>
          <w:sz w:val="28"/>
          <w:szCs w:val="24"/>
        </w:rPr>
      </w:pPr>
      <w:r w:rsidRPr="002C24BD">
        <w:rPr>
          <w:color w:val="1F2328"/>
          <w:sz w:val="28"/>
          <w:szCs w:val="24"/>
        </w:rPr>
        <w:t xml:space="preserve">Для выбранного </w:t>
      </w:r>
      <w:proofErr w:type="spellStart"/>
      <w:r w:rsidRPr="002C24BD">
        <w:rPr>
          <w:color w:val="1F2328"/>
          <w:sz w:val="28"/>
          <w:szCs w:val="24"/>
        </w:rPr>
        <w:t>датасета</w:t>
      </w:r>
      <w:proofErr w:type="spellEnd"/>
      <w:r w:rsidRPr="002C24BD">
        <w:rPr>
          <w:color w:val="1F2328"/>
          <w:sz w:val="28"/>
          <w:szCs w:val="24"/>
        </w:rPr>
        <w:t xml:space="preserve"> (</w:t>
      </w:r>
      <w:proofErr w:type="spellStart"/>
      <w:r w:rsidRPr="002C24BD">
        <w:rPr>
          <w:color w:val="1F2328"/>
          <w:sz w:val="28"/>
          <w:szCs w:val="24"/>
        </w:rPr>
        <w:t>датасетов</w:t>
      </w:r>
      <w:proofErr w:type="spellEnd"/>
      <w:r w:rsidRPr="002C24BD">
        <w:rPr>
          <w:color w:val="1F2328"/>
          <w:sz w:val="28"/>
          <w:szCs w:val="24"/>
        </w:rPr>
        <w:t>) на основе материалов лекций решить следующие задачи:</w:t>
      </w:r>
    </w:p>
    <w:p w14:paraId="767DFEF3" w14:textId="77777777" w:rsidR="002C24BD" w:rsidRPr="002C24BD" w:rsidRDefault="002C24BD" w:rsidP="002C24B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color w:val="1F2328"/>
          <w:sz w:val="28"/>
          <w:szCs w:val="24"/>
        </w:rPr>
      </w:pPr>
      <w:r w:rsidRPr="002C24BD">
        <w:rPr>
          <w:color w:val="1F2328"/>
          <w:sz w:val="28"/>
          <w:szCs w:val="24"/>
        </w:rPr>
        <w:t>устранение пропусков в данных;</w:t>
      </w:r>
    </w:p>
    <w:p w14:paraId="5AAAAB4F" w14:textId="77777777" w:rsidR="002C24BD" w:rsidRPr="002C24BD" w:rsidRDefault="002C24BD" w:rsidP="002C24BD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color w:val="1F2328"/>
          <w:sz w:val="28"/>
          <w:szCs w:val="24"/>
        </w:rPr>
      </w:pPr>
      <w:r w:rsidRPr="002C24BD">
        <w:rPr>
          <w:color w:val="1F2328"/>
          <w:sz w:val="28"/>
          <w:szCs w:val="24"/>
        </w:rPr>
        <w:t>кодирование категориальных признаков;</w:t>
      </w:r>
    </w:p>
    <w:p w14:paraId="607AD96D" w14:textId="0C95C014" w:rsidR="002C24BD" w:rsidRDefault="002C24BD" w:rsidP="002C24BD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color w:val="1F2328"/>
          <w:sz w:val="28"/>
          <w:szCs w:val="24"/>
        </w:rPr>
      </w:pPr>
      <w:r w:rsidRPr="002C24BD">
        <w:rPr>
          <w:color w:val="1F2328"/>
          <w:sz w:val="28"/>
          <w:szCs w:val="24"/>
        </w:rPr>
        <w:t>нормализация числовых признаков.</w:t>
      </w:r>
    </w:p>
    <w:p w14:paraId="67F6853F" w14:textId="5109AEEE" w:rsidR="00DB0BD5" w:rsidRDefault="00DB0BD5" w:rsidP="00DB0BD5">
      <w:pPr>
        <w:shd w:val="clear" w:color="auto" w:fill="FFFFFF"/>
        <w:spacing w:before="60" w:after="100" w:afterAutospacing="1" w:line="240" w:lineRule="auto"/>
        <w:ind w:firstLine="0"/>
        <w:rPr>
          <w:color w:val="1F2328"/>
          <w:sz w:val="28"/>
          <w:szCs w:val="24"/>
          <w:lang w:val="en-US"/>
        </w:rPr>
      </w:pPr>
      <w:r>
        <w:rPr>
          <w:color w:val="1F2328"/>
          <w:sz w:val="28"/>
          <w:szCs w:val="24"/>
        </w:rPr>
        <w:t xml:space="preserve">Для данной лабораторной работы выберем </w:t>
      </w:r>
      <w:proofErr w:type="spellStart"/>
      <w:r>
        <w:rPr>
          <w:color w:val="1F2328"/>
          <w:sz w:val="28"/>
          <w:szCs w:val="24"/>
        </w:rPr>
        <w:t>датасет</w:t>
      </w:r>
      <w:proofErr w:type="spellEnd"/>
      <w:r>
        <w:rPr>
          <w:color w:val="1F2328"/>
          <w:sz w:val="28"/>
          <w:szCs w:val="24"/>
        </w:rPr>
        <w:t xml:space="preserve">: </w:t>
      </w:r>
      <w:r>
        <w:rPr>
          <w:color w:val="1F2328"/>
          <w:sz w:val="28"/>
          <w:szCs w:val="24"/>
          <w:lang w:val="en-US"/>
        </w:rPr>
        <w:t>babies</w:t>
      </w:r>
      <w:r w:rsidRPr="00DB0BD5">
        <w:rPr>
          <w:color w:val="1F2328"/>
          <w:sz w:val="28"/>
          <w:szCs w:val="24"/>
        </w:rPr>
        <w:t>.</w:t>
      </w:r>
      <w:r>
        <w:rPr>
          <w:color w:val="1F2328"/>
          <w:sz w:val="28"/>
          <w:szCs w:val="24"/>
          <w:lang w:val="en-US"/>
        </w:rPr>
        <w:t>csv</w:t>
      </w:r>
    </w:p>
    <w:p w14:paraId="7B88D246" w14:textId="5CC678D0" w:rsidR="00A41A6C" w:rsidRPr="002C24BD" w:rsidRDefault="00A41A6C" w:rsidP="00DB0BD5">
      <w:pPr>
        <w:shd w:val="clear" w:color="auto" w:fill="FFFFFF"/>
        <w:spacing w:before="60" w:after="100" w:afterAutospacing="1" w:line="240" w:lineRule="auto"/>
        <w:ind w:firstLine="0"/>
        <w:rPr>
          <w:color w:val="1F2328"/>
          <w:sz w:val="28"/>
          <w:szCs w:val="24"/>
        </w:rPr>
      </w:pPr>
      <w:r>
        <w:rPr>
          <w:color w:val="1F2328"/>
          <w:sz w:val="28"/>
          <w:szCs w:val="24"/>
        </w:rPr>
        <w:t>Импортируем нужные нам библиотеки и выведем:</w:t>
      </w:r>
    </w:p>
    <w:p w14:paraId="5286F368" w14:textId="745B826F" w:rsidR="007E0FBC" w:rsidRDefault="005C453A" w:rsidP="007E0FBC">
      <w:pPr>
        <w:pStyle w:val="1"/>
        <w:spacing w:after="318"/>
        <w:jc w:val="center"/>
      </w:pPr>
      <w:r>
        <w:t>РЕШЕНИЕ</w:t>
      </w:r>
    </w:p>
    <w:p w14:paraId="3303AF23" w14:textId="77777777" w:rsidR="00BC5523" w:rsidRPr="00BC5523" w:rsidRDefault="00BC5523" w:rsidP="00BC55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np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pandas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pd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seaborn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sns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sklearn.impute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SimpleImputer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sklearn.impute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MissingIndicator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sklearn.impute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KNNImputer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sklearn.preprocessing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StandardScaler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sklearn.linear_model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Lasso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sklearn.pipeline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Pipeline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GridSearchCV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sklearn.ensemble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RandomForestRegressor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sklearn.experimental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enable_iterative_imputer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sklearn.impute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IterativeImputer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IPython.display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Image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matplotlib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mpl_toolkits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mplot3d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pandas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pd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matplotlib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pyplot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np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seaborn 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sns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os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%matplotlib inline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sns.set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C5523">
        <w:rPr>
          <w:rFonts w:ascii="Courier New" w:hAnsi="Courier New" w:cs="Courier New"/>
          <w:color w:val="AA4926"/>
          <w:sz w:val="20"/>
          <w:szCs w:val="20"/>
          <w:lang w:val="en-US"/>
        </w:rPr>
        <w:t>style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C5523">
        <w:rPr>
          <w:rFonts w:ascii="Courier New" w:hAnsi="Courier New" w:cs="Courier New"/>
          <w:color w:val="6A8759"/>
          <w:sz w:val="20"/>
          <w:szCs w:val="20"/>
          <w:lang w:val="en-US"/>
        </w:rPr>
        <w:t>"ticks"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14:paraId="75A7C273" w14:textId="3FDBA5CC" w:rsidR="00BC5523" w:rsidRPr="00BC5523" w:rsidRDefault="00BC5523" w:rsidP="00BC5523">
      <w:pPr>
        <w:ind w:firstLine="0"/>
        <w:rPr>
          <w:lang w:val="en-US"/>
        </w:rPr>
      </w:pPr>
    </w:p>
    <w:p w14:paraId="68744BDD" w14:textId="508F456F" w:rsidR="00BC5523" w:rsidRPr="00BC5523" w:rsidRDefault="00BC5523" w:rsidP="00BC5523">
      <w:pPr>
        <w:rPr>
          <w:lang w:val="en-US"/>
        </w:rPr>
      </w:pPr>
    </w:p>
    <w:p w14:paraId="63851DB5" w14:textId="77777777" w:rsidR="00BC5523" w:rsidRPr="00BC5523" w:rsidRDefault="00BC5523" w:rsidP="00BC55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path=</w:t>
      </w:r>
      <w:proofErr w:type="spellStart"/>
      <w:proofErr w:type="gram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os.environ</w:t>
      </w:r>
      <w:proofErr w:type="spellEnd"/>
      <w:proofErr w:type="gram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C552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C5523">
        <w:rPr>
          <w:rFonts w:ascii="Courier New" w:hAnsi="Courier New" w:cs="Courier New"/>
          <w:color w:val="6A8759"/>
          <w:sz w:val="20"/>
          <w:szCs w:val="20"/>
          <w:lang w:val="en-US"/>
        </w:rPr>
        <w:t>userprofile</w:t>
      </w:r>
      <w:proofErr w:type="spellEnd"/>
      <w:r w:rsidRPr="00BC552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]+</w:t>
      </w:r>
      <w:r w:rsidRPr="00BC552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BC552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BC5523">
        <w:rPr>
          <w:rFonts w:ascii="Courier New" w:hAnsi="Courier New" w:cs="Courier New"/>
          <w:color w:val="6A8759"/>
          <w:sz w:val="20"/>
          <w:szCs w:val="20"/>
          <w:lang w:val="en-US"/>
        </w:rPr>
        <w:t>".atom"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BC552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C5523">
        <w:rPr>
          <w:rFonts w:ascii="Courier New" w:hAnsi="Courier New" w:cs="Courier New"/>
          <w:color w:val="CC7832"/>
          <w:sz w:val="20"/>
          <w:szCs w:val="20"/>
          <w:lang w:val="en-US"/>
        </w:rPr>
        <w:t>\\</w:t>
      </w:r>
      <w:r w:rsidRPr="00BC552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BC5523">
        <w:rPr>
          <w:rFonts w:ascii="Courier New" w:hAnsi="Courier New" w:cs="Courier New"/>
          <w:color w:val="6A8759"/>
          <w:sz w:val="20"/>
          <w:szCs w:val="20"/>
          <w:lang w:val="en-US"/>
        </w:rPr>
        <w:t>"babies.csv"</w:t>
      </w:r>
      <w:r w:rsidRPr="00BC5523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(path)</w:t>
      </w:r>
    </w:p>
    <w:p w14:paraId="4038A895" w14:textId="3A5EC011" w:rsidR="00D439DC" w:rsidRDefault="00BC5523" w:rsidP="00BC5523">
      <w:pPr>
        <w:spacing w:after="182"/>
        <w:ind w:firstLine="0"/>
        <w:rPr>
          <w:lang w:val="en-US"/>
        </w:rPr>
      </w:pPr>
      <w:r w:rsidRPr="00BC5523">
        <w:rPr>
          <w:lang w:val="en-US"/>
        </w:rPr>
        <w:t>C:\Users\657432343536\.atom\babies.csv</w:t>
      </w:r>
    </w:p>
    <w:p w14:paraId="28764573" w14:textId="77777777" w:rsidR="00BC5523" w:rsidRPr="00BC5523" w:rsidRDefault="00BC5523" w:rsidP="00BC55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proofErr w:type="gramStart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pd.read</w:t>
      </w:r>
      <w:proofErr w:type="gram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_csv</w:t>
      </w:r>
      <w:proofErr w:type="spellEnd"/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(path)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C5523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C5523">
        <w:rPr>
          <w:rFonts w:ascii="Courier New" w:hAnsi="Courier New" w:cs="Courier New"/>
          <w:color w:val="A9B7C6"/>
          <w:sz w:val="20"/>
          <w:szCs w:val="20"/>
          <w:lang w:val="en-US"/>
        </w:rPr>
        <w:t>(data)</w:t>
      </w:r>
    </w:p>
    <w:p w14:paraId="1DCC94E3" w14:textId="77777777" w:rsidR="00BC5523" w:rsidRPr="00BC5523" w:rsidRDefault="00BC5523" w:rsidP="001838F8">
      <w:pPr>
        <w:spacing w:after="182" w:line="240" w:lineRule="auto"/>
        <w:ind w:firstLine="0"/>
        <w:rPr>
          <w:lang w:val="en-US"/>
        </w:rPr>
      </w:pPr>
      <w:r w:rsidRPr="00BC5523">
        <w:rPr>
          <w:lang w:val="en-US"/>
        </w:rPr>
        <w:t xml:space="preserve">   </w:t>
      </w:r>
      <w:proofErr w:type="gramStart"/>
      <w:r w:rsidRPr="00BC5523">
        <w:rPr>
          <w:lang w:val="en-US"/>
        </w:rPr>
        <w:t xml:space="preserve">case  </w:t>
      </w:r>
      <w:proofErr w:type="spellStart"/>
      <w:r w:rsidRPr="00BC5523">
        <w:rPr>
          <w:lang w:val="en-US"/>
        </w:rPr>
        <w:t>bwt</w:t>
      </w:r>
      <w:proofErr w:type="spellEnd"/>
      <w:proofErr w:type="gramEnd"/>
      <w:r w:rsidRPr="00BC5523">
        <w:rPr>
          <w:lang w:val="en-US"/>
        </w:rPr>
        <w:t xml:space="preserve">  gestation  parity   age  height  weight  smoke</w:t>
      </w:r>
    </w:p>
    <w:p w14:paraId="4C789651" w14:textId="77777777" w:rsidR="00BC5523" w:rsidRPr="00BC5523" w:rsidRDefault="00BC5523" w:rsidP="001838F8">
      <w:pPr>
        <w:spacing w:after="182" w:line="240" w:lineRule="auto"/>
        <w:ind w:firstLine="0"/>
        <w:rPr>
          <w:lang w:val="en-US"/>
        </w:rPr>
      </w:pPr>
      <w:r w:rsidRPr="00BC5523">
        <w:rPr>
          <w:lang w:val="en-US"/>
        </w:rPr>
        <w:t xml:space="preserve">0        </w:t>
      </w:r>
      <w:proofErr w:type="gramStart"/>
      <w:r w:rsidRPr="00BC5523">
        <w:rPr>
          <w:lang w:val="en-US"/>
        </w:rPr>
        <w:t>1  120</w:t>
      </w:r>
      <w:proofErr w:type="gramEnd"/>
      <w:r w:rsidRPr="00BC5523">
        <w:rPr>
          <w:lang w:val="en-US"/>
        </w:rPr>
        <w:t xml:space="preserve">      284.0       0  27.0    62.0   100.0    0.0</w:t>
      </w:r>
    </w:p>
    <w:p w14:paraId="492B70B3" w14:textId="77777777" w:rsidR="00BC5523" w:rsidRPr="00BC5523" w:rsidRDefault="00BC5523" w:rsidP="001838F8">
      <w:pPr>
        <w:spacing w:after="182" w:line="240" w:lineRule="auto"/>
        <w:ind w:firstLine="0"/>
        <w:rPr>
          <w:lang w:val="en-US"/>
        </w:rPr>
      </w:pPr>
      <w:r w:rsidRPr="00BC5523">
        <w:rPr>
          <w:lang w:val="en-US"/>
        </w:rPr>
        <w:t xml:space="preserve">1        </w:t>
      </w:r>
      <w:proofErr w:type="gramStart"/>
      <w:r w:rsidRPr="00BC5523">
        <w:rPr>
          <w:lang w:val="en-US"/>
        </w:rPr>
        <w:t>2  113</w:t>
      </w:r>
      <w:proofErr w:type="gramEnd"/>
      <w:r w:rsidRPr="00BC5523">
        <w:rPr>
          <w:lang w:val="en-US"/>
        </w:rPr>
        <w:t xml:space="preserve">      282.0       0  33.0    64.0   135.0    0.0</w:t>
      </w:r>
    </w:p>
    <w:p w14:paraId="228F639D" w14:textId="77777777" w:rsidR="00BC5523" w:rsidRPr="00BC5523" w:rsidRDefault="00BC5523" w:rsidP="001838F8">
      <w:pPr>
        <w:spacing w:after="182" w:line="240" w:lineRule="auto"/>
        <w:ind w:firstLine="0"/>
        <w:rPr>
          <w:lang w:val="en-US"/>
        </w:rPr>
      </w:pPr>
      <w:r w:rsidRPr="00BC5523">
        <w:rPr>
          <w:lang w:val="en-US"/>
        </w:rPr>
        <w:t xml:space="preserve">2        </w:t>
      </w:r>
      <w:proofErr w:type="gramStart"/>
      <w:r w:rsidRPr="00BC5523">
        <w:rPr>
          <w:lang w:val="en-US"/>
        </w:rPr>
        <w:t>3  128</w:t>
      </w:r>
      <w:proofErr w:type="gramEnd"/>
      <w:r w:rsidRPr="00BC5523">
        <w:rPr>
          <w:lang w:val="en-US"/>
        </w:rPr>
        <w:t xml:space="preserve">      279.0       0  28.0    64.0   115.0    1.0</w:t>
      </w:r>
    </w:p>
    <w:p w14:paraId="71ED36AE" w14:textId="77777777" w:rsidR="00BC5523" w:rsidRPr="00BC5523" w:rsidRDefault="00BC5523" w:rsidP="001838F8">
      <w:pPr>
        <w:spacing w:after="182" w:line="240" w:lineRule="auto"/>
        <w:ind w:firstLine="0"/>
        <w:rPr>
          <w:lang w:val="en-US"/>
        </w:rPr>
      </w:pPr>
      <w:r w:rsidRPr="00BC5523">
        <w:rPr>
          <w:lang w:val="en-US"/>
        </w:rPr>
        <w:t xml:space="preserve">3        </w:t>
      </w:r>
      <w:proofErr w:type="gramStart"/>
      <w:r w:rsidRPr="00BC5523">
        <w:rPr>
          <w:lang w:val="en-US"/>
        </w:rPr>
        <w:t>4  123</w:t>
      </w:r>
      <w:proofErr w:type="gramEnd"/>
      <w:r w:rsidRPr="00BC5523">
        <w:rPr>
          <w:lang w:val="en-US"/>
        </w:rPr>
        <w:t xml:space="preserve">        </w:t>
      </w:r>
      <w:proofErr w:type="spellStart"/>
      <w:r w:rsidRPr="00BC5523">
        <w:rPr>
          <w:lang w:val="en-US"/>
        </w:rPr>
        <w:t>NaN</w:t>
      </w:r>
      <w:proofErr w:type="spellEnd"/>
      <w:r w:rsidRPr="00BC5523">
        <w:rPr>
          <w:lang w:val="en-US"/>
        </w:rPr>
        <w:t xml:space="preserve">       0  36.0    69.0   190.0    0.0</w:t>
      </w:r>
    </w:p>
    <w:p w14:paraId="34579757" w14:textId="77777777" w:rsidR="00BC5523" w:rsidRPr="00BC5523" w:rsidRDefault="00BC5523" w:rsidP="001838F8">
      <w:pPr>
        <w:spacing w:after="182" w:line="240" w:lineRule="auto"/>
        <w:ind w:firstLine="0"/>
        <w:rPr>
          <w:lang w:val="en-US"/>
        </w:rPr>
      </w:pPr>
      <w:r w:rsidRPr="00BC5523">
        <w:rPr>
          <w:lang w:val="en-US"/>
        </w:rPr>
        <w:t xml:space="preserve">4        </w:t>
      </w:r>
      <w:proofErr w:type="gramStart"/>
      <w:r w:rsidRPr="00BC5523">
        <w:rPr>
          <w:lang w:val="en-US"/>
        </w:rPr>
        <w:t>5  108</w:t>
      </w:r>
      <w:proofErr w:type="gramEnd"/>
      <w:r w:rsidRPr="00BC5523">
        <w:rPr>
          <w:lang w:val="en-US"/>
        </w:rPr>
        <w:t xml:space="preserve">      282.0       0  23.0    67.0   125.0    1.0</w:t>
      </w:r>
    </w:p>
    <w:p w14:paraId="1F55AE43" w14:textId="77777777" w:rsidR="00BC5523" w:rsidRPr="00BC5523" w:rsidRDefault="00BC5523" w:rsidP="001838F8">
      <w:pPr>
        <w:spacing w:after="182" w:line="240" w:lineRule="auto"/>
        <w:ind w:firstLine="0"/>
        <w:rPr>
          <w:lang w:val="en-US"/>
        </w:rPr>
      </w:pPr>
      <w:r w:rsidRPr="00BC5523">
        <w:rPr>
          <w:lang w:val="en-US"/>
        </w:rPr>
        <w:t>...    ...  ...        ...     ...   ...     ...     ...    ...</w:t>
      </w:r>
    </w:p>
    <w:p w14:paraId="350B0905" w14:textId="77777777" w:rsidR="00BC5523" w:rsidRPr="00BC5523" w:rsidRDefault="00BC5523" w:rsidP="001838F8">
      <w:pPr>
        <w:spacing w:after="182" w:line="240" w:lineRule="auto"/>
        <w:ind w:firstLine="0"/>
        <w:rPr>
          <w:lang w:val="en-US"/>
        </w:rPr>
      </w:pPr>
      <w:proofErr w:type="gramStart"/>
      <w:r w:rsidRPr="00BC5523">
        <w:rPr>
          <w:lang w:val="en-US"/>
        </w:rPr>
        <w:t>1231  1232</w:t>
      </w:r>
      <w:proofErr w:type="gramEnd"/>
      <w:r w:rsidRPr="00BC5523">
        <w:rPr>
          <w:lang w:val="en-US"/>
        </w:rPr>
        <w:t xml:space="preserve">  113      275.0       1  27.0    60.0   100.0    0.0</w:t>
      </w:r>
    </w:p>
    <w:p w14:paraId="0365E601" w14:textId="77777777" w:rsidR="00BC5523" w:rsidRPr="00BC5523" w:rsidRDefault="00BC5523" w:rsidP="001838F8">
      <w:pPr>
        <w:spacing w:after="182" w:line="240" w:lineRule="auto"/>
        <w:ind w:firstLine="0"/>
        <w:rPr>
          <w:lang w:val="en-US"/>
        </w:rPr>
      </w:pPr>
      <w:proofErr w:type="gramStart"/>
      <w:r w:rsidRPr="00BC5523">
        <w:rPr>
          <w:lang w:val="en-US"/>
        </w:rPr>
        <w:t>1232  1233</w:t>
      </w:r>
      <w:proofErr w:type="gramEnd"/>
      <w:r w:rsidRPr="00BC5523">
        <w:rPr>
          <w:lang w:val="en-US"/>
        </w:rPr>
        <w:t xml:space="preserve">  128      265.0       0  24.0    67.0   120.0    0.0</w:t>
      </w:r>
    </w:p>
    <w:p w14:paraId="77355807" w14:textId="77777777" w:rsidR="00BC5523" w:rsidRPr="00BC5523" w:rsidRDefault="00BC5523" w:rsidP="001838F8">
      <w:pPr>
        <w:spacing w:after="182" w:line="240" w:lineRule="auto"/>
        <w:ind w:firstLine="0"/>
        <w:rPr>
          <w:lang w:val="en-US"/>
        </w:rPr>
      </w:pPr>
      <w:proofErr w:type="gramStart"/>
      <w:r w:rsidRPr="00BC5523">
        <w:rPr>
          <w:lang w:val="en-US"/>
        </w:rPr>
        <w:t>1233  1234</w:t>
      </w:r>
      <w:proofErr w:type="gramEnd"/>
      <w:r w:rsidRPr="00BC5523">
        <w:rPr>
          <w:lang w:val="en-US"/>
        </w:rPr>
        <w:t xml:space="preserve">  130      291.0       0  30.0    65.0   150.0    1.0</w:t>
      </w:r>
    </w:p>
    <w:p w14:paraId="547EF010" w14:textId="77777777" w:rsidR="00BC5523" w:rsidRPr="00BC5523" w:rsidRDefault="00BC5523" w:rsidP="001838F8">
      <w:pPr>
        <w:spacing w:after="182" w:line="240" w:lineRule="auto"/>
        <w:ind w:firstLine="0"/>
        <w:rPr>
          <w:lang w:val="en-US"/>
        </w:rPr>
      </w:pPr>
      <w:proofErr w:type="gramStart"/>
      <w:r w:rsidRPr="00BC5523">
        <w:rPr>
          <w:lang w:val="en-US"/>
        </w:rPr>
        <w:t>1234  1235</w:t>
      </w:r>
      <w:proofErr w:type="gramEnd"/>
      <w:r w:rsidRPr="00BC5523">
        <w:rPr>
          <w:lang w:val="en-US"/>
        </w:rPr>
        <w:t xml:space="preserve">  125      281.0       1  21.0    65.0   110.0    0.0</w:t>
      </w:r>
    </w:p>
    <w:p w14:paraId="24CC88D4" w14:textId="77777777" w:rsidR="00BC5523" w:rsidRPr="00BC5523" w:rsidRDefault="00BC5523" w:rsidP="001838F8">
      <w:pPr>
        <w:spacing w:after="182" w:line="240" w:lineRule="auto"/>
        <w:ind w:firstLine="0"/>
        <w:rPr>
          <w:lang w:val="en-US"/>
        </w:rPr>
      </w:pPr>
      <w:proofErr w:type="gramStart"/>
      <w:r w:rsidRPr="00BC5523">
        <w:rPr>
          <w:lang w:val="en-US"/>
        </w:rPr>
        <w:t>1235  1236</w:t>
      </w:r>
      <w:proofErr w:type="gramEnd"/>
      <w:r w:rsidRPr="00BC5523">
        <w:rPr>
          <w:lang w:val="en-US"/>
        </w:rPr>
        <w:t xml:space="preserve">  117      297.0       0  38.0    65.0   129.0    0.0</w:t>
      </w:r>
    </w:p>
    <w:p w14:paraId="5FFB0E30" w14:textId="05374A58" w:rsidR="00BC5523" w:rsidRDefault="00BC5523" w:rsidP="001838F8">
      <w:pPr>
        <w:spacing w:after="182" w:line="240" w:lineRule="auto"/>
        <w:ind w:firstLine="0"/>
        <w:rPr>
          <w:lang w:val="en-US"/>
        </w:rPr>
      </w:pPr>
      <w:r w:rsidRPr="00BC5523">
        <w:rPr>
          <w:lang w:val="en-US"/>
        </w:rPr>
        <w:t>[1236 rows x 8 columns]</w:t>
      </w:r>
    </w:p>
    <w:p w14:paraId="0EC393A7" w14:textId="77777777" w:rsidR="00945A86" w:rsidRPr="00945A86" w:rsidRDefault="00945A86" w:rsidP="00945A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proofErr w:type="gramStart"/>
      <w:r w:rsidRPr="00945A86">
        <w:rPr>
          <w:rFonts w:ascii="Courier New" w:hAnsi="Courier New" w:cs="Courier New"/>
          <w:color w:val="A9B7C6"/>
          <w:sz w:val="20"/>
          <w:szCs w:val="20"/>
        </w:rPr>
        <w:t>data.shape</w:t>
      </w:r>
      <w:proofErr w:type="spellEnd"/>
      <w:proofErr w:type="gramEnd"/>
    </w:p>
    <w:p w14:paraId="60678BCF" w14:textId="3595F585" w:rsidR="00945A86" w:rsidRDefault="00945A86" w:rsidP="001838F8">
      <w:pPr>
        <w:spacing w:after="182" w:line="240" w:lineRule="auto"/>
        <w:ind w:firstLine="0"/>
        <w:rPr>
          <w:lang w:val="en-US"/>
        </w:rPr>
      </w:pPr>
      <w:r w:rsidRPr="00945A86">
        <w:rPr>
          <w:lang w:val="en-US"/>
        </w:rPr>
        <w:t>(1236, 8)</w:t>
      </w:r>
    </w:p>
    <w:p w14:paraId="05C299A5" w14:textId="77777777" w:rsidR="00945A86" w:rsidRPr="00945A86" w:rsidRDefault="00945A86" w:rsidP="00945A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 w:rsidRPr="00945A86">
        <w:rPr>
          <w:rFonts w:ascii="Courier New" w:hAnsi="Courier New" w:cs="Courier New"/>
          <w:color w:val="A9B7C6"/>
          <w:sz w:val="20"/>
          <w:szCs w:val="20"/>
          <w:lang w:val="en-US"/>
        </w:rPr>
        <w:t>hdata</w:t>
      </w:r>
      <w:proofErr w:type="spellEnd"/>
      <w:r w:rsidRPr="00945A86">
        <w:rPr>
          <w:rFonts w:ascii="Courier New" w:hAnsi="Courier New" w:cs="Courier New"/>
          <w:color w:val="A9B7C6"/>
          <w:sz w:val="20"/>
          <w:szCs w:val="20"/>
          <w:lang w:val="en-US"/>
        </w:rPr>
        <w:t>=data</w:t>
      </w:r>
    </w:p>
    <w:p w14:paraId="54F8C316" w14:textId="0A0D5545" w:rsidR="00945A86" w:rsidRDefault="00945A86" w:rsidP="001838F8">
      <w:pPr>
        <w:spacing w:after="182" w:line="240" w:lineRule="auto"/>
        <w:ind w:firstLine="0"/>
        <w:rPr>
          <w:lang w:val="en-US"/>
        </w:rPr>
      </w:pPr>
    </w:p>
    <w:p w14:paraId="74EA00DB" w14:textId="77777777" w:rsidR="00945A86" w:rsidRPr="00945A86" w:rsidRDefault="00945A86" w:rsidP="00945A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945A86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945A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945A86">
        <w:rPr>
          <w:rFonts w:ascii="Courier New" w:hAnsi="Courier New" w:cs="Courier New"/>
          <w:color w:val="8888C6"/>
          <w:sz w:val="20"/>
          <w:szCs w:val="20"/>
          <w:lang w:val="en-US"/>
        </w:rPr>
        <w:t>zip</w:t>
      </w:r>
      <w:r w:rsidRPr="00945A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45A86">
        <w:rPr>
          <w:rFonts w:ascii="Courier New" w:hAnsi="Courier New" w:cs="Courier New"/>
          <w:color w:val="A9B7C6"/>
          <w:sz w:val="20"/>
          <w:szCs w:val="20"/>
          <w:lang w:val="en-US"/>
        </w:rPr>
        <w:t>hdata.columns</w:t>
      </w:r>
      <w:proofErr w:type="spellEnd"/>
      <w:r w:rsidRPr="00945A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45A8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945A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45A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945A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45A8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45A8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945A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945A86">
        <w:rPr>
          <w:rFonts w:ascii="Courier New" w:hAnsi="Courier New" w:cs="Courier New"/>
          <w:color w:val="A9B7C6"/>
          <w:sz w:val="20"/>
          <w:szCs w:val="20"/>
          <w:lang w:val="en-US"/>
        </w:rPr>
        <w:t>hdata.dtypes</w:t>
      </w:r>
      <w:proofErr w:type="spellEnd"/>
      <w:r w:rsidRPr="00945A86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</w:p>
    <w:p w14:paraId="126A404D" w14:textId="77777777" w:rsidR="00945A86" w:rsidRPr="00945A86" w:rsidRDefault="00945A86" w:rsidP="00945A86">
      <w:pPr>
        <w:spacing w:after="182" w:line="240" w:lineRule="auto"/>
        <w:ind w:firstLine="0"/>
        <w:rPr>
          <w:lang w:val="en-US"/>
        </w:rPr>
      </w:pPr>
      <w:r w:rsidRPr="00945A86">
        <w:rPr>
          <w:lang w:val="en-US"/>
        </w:rPr>
        <w:t xml:space="preserve">[('case', </w:t>
      </w:r>
      <w:proofErr w:type="spellStart"/>
      <w:r w:rsidRPr="00945A86">
        <w:rPr>
          <w:lang w:val="en-US"/>
        </w:rPr>
        <w:t>dtype</w:t>
      </w:r>
      <w:proofErr w:type="spellEnd"/>
      <w:r w:rsidRPr="00945A86">
        <w:rPr>
          <w:lang w:val="en-US"/>
        </w:rPr>
        <w:t>('int64')),</w:t>
      </w:r>
    </w:p>
    <w:p w14:paraId="11317596" w14:textId="77777777" w:rsidR="00945A86" w:rsidRPr="00945A86" w:rsidRDefault="00945A86" w:rsidP="00945A86">
      <w:pPr>
        <w:spacing w:after="182" w:line="240" w:lineRule="auto"/>
        <w:ind w:firstLine="0"/>
        <w:rPr>
          <w:lang w:val="en-US"/>
        </w:rPr>
      </w:pPr>
      <w:r w:rsidRPr="00945A86">
        <w:rPr>
          <w:lang w:val="en-US"/>
        </w:rPr>
        <w:t xml:space="preserve"> ('</w:t>
      </w:r>
      <w:proofErr w:type="spellStart"/>
      <w:r w:rsidRPr="00945A86">
        <w:rPr>
          <w:lang w:val="en-US"/>
        </w:rPr>
        <w:t>bwt</w:t>
      </w:r>
      <w:proofErr w:type="spellEnd"/>
      <w:r w:rsidRPr="00945A86">
        <w:rPr>
          <w:lang w:val="en-US"/>
        </w:rPr>
        <w:t xml:space="preserve">', </w:t>
      </w:r>
      <w:proofErr w:type="spellStart"/>
      <w:r w:rsidRPr="00945A86">
        <w:rPr>
          <w:lang w:val="en-US"/>
        </w:rPr>
        <w:t>dtype</w:t>
      </w:r>
      <w:proofErr w:type="spellEnd"/>
      <w:r w:rsidRPr="00945A86">
        <w:rPr>
          <w:lang w:val="en-US"/>
        </w:rPr>
        <w:t>('int64')),</w:t>
      </w:r>
    </w:p>
    <w:p w14:paraId="3178A408" w14:textId="77777777" w:rsidR="00945A86" w:rsidRPr="00945A86" w:rsidRDefault="00945A86" w:rsidP="00945A86">
      <w:pPr>
        <w:spacing w:after="182" w:line="240" w:lineRule="auto"/>
        <w:ind w:firstLine="0"/>
        <w:rPr>
          <w:lang w:val="en-US"/>
        </w:rPr>
      </w:pPr>
      <w:r w:rsidRPr="00945A86">
        <w:rPr>
          <w:lang w:val="en-US"/>
        </w:rPr>
        <w:t xml:space="preserve"> ('gestation', </w:t>
      </w:r>
      <w:proofErr w:type="spellStart"/>
      <w:r w:rsidRPr="00945A86">
        <w:rPr>
          <w:lang w:val="en-US"/>
        </w:rPr>
        <w:t>dtype</w:t>
      </w:r>
      <w:proofErr w:type="spellEnd"/>
      <w:r w:rsidRPr="00945A86">
        <w:rPr>
          <w:lang w:val="en-US"/>
        </w:rPr>
        <w:t>('float64')),</w:t>
      </w:r>
    </w:p>
    <w:p w14:paraId="7C3984A5" w14:textId="77777777" w:rsidR="00945A86" w:rsidRPr="00945A86" w:rsidRDefault="00945A86" w:rsidP="00945A86">
      <w:pPr>
        <w:spacing w:after="182" w:line="240" w:lineRule="auto"/>
        <w:ind w:firstLine="0"/>
        <w:rPr>
          <w:lang w:val="en-US"/>
        </w:rPr>
      </w:pPr>
      <w:r w:rsidRPr="00945A86">
        <w:rPr>
          <w:lang w:val="en-US"/>
        </w:rPr>
        <w:t xml:space="preserve"> ('parity', </w:t>
      </w:r>
      <w:proofErr w:type="spellStart"/>
      <w:r w:rsidRPr="00945A86">
        <w:rPr>
          <w:lang w:val="en-US"/>
        </w:rPr>
        <w:t>dtype</w:t>
      </w:r>
      <w:proofErr w:type="spellEnd"/>
      <w:r w:rsidRPr="00945A86">
        <w:rPr>
          <w:lang w:val="en-US"/>
        </w:rPr>
        <w:t>('int64')),</w:t>
      </w:r>
    </w:p>
    <w:p w14:paraId="45A2A18E" w14:textId="77777777" w:rsidR="00945A86" w:rsidRPr="00945A86" w:rsidRDefault="00945A86" w:rsidP="00945A86">
      <w:pPr>
        <w:spacing w:after="182" w:line="240" w:lineRule="auto"/>
        <w:ind w:firstLine="0"/>
        <w:rPr>
          <w:lang w:val="en-US"/>
        </w:rPr>
      </w:pPr>
      <w:r w:rsidRPr="00945A86">
        <w:rPr>
          <w:lang w:val="en-US"/>
        </w:rPr>
        <w:t xml:space="preserve"> ('age', </w:t>
      </w:r>
      <w:proofErr w:type="spellStart"/>
      <w:r w:rsidRPr="00945A86">
        <w:rPr>
          <w:lang w:val="en-US"/>
        </w:rPr>
        <w:t>dtype</w:t>
      </w:r>
      <w:proofErr w:type="spellEnd"/>
      <w:r w:rsidRPr="00945A86">
        <w:rPr>
          <w:lang w:val="en-US"/>
        </w:rPr>
        <w:t>('float64')),</w:t>
      </w:r>
    </w:p>
    <w:p w14:paraId="0B1CA8EB" w14:textId="77777777" w:rsidR="00945A86" w:rsidRPr="00945A86" w:rsidRDefault="00945A86" w:rsidP="00945A86">
      <w:pPr>
        <w:spacing w:after="182" w:line="240" w:lineRule="auto"/>
        <w:ind w:firstLine="0"/>
        <w:rPr>
          <w:lang w:val="en-US"/>
        </w:rPr>
      </w:pPr>
      <w:r w:rsidRPr="00945A86">
        <w:rPr>
          <w:lang w:val="en-US"/>
        </w:rPr>
        <w:t xml:space="preserve"> ('height', </w:t>
      </w:r>
      <w:proofErr w:type="spellStart"/>
      <w:r w:rsidRPr="00945A86">
        <w:rPr>
          <w:lang w:val="en-US"/>
        </w:rPr>
        <w:t>dtype</w:t>
      </w:r>
      <w:proofErr w:type="spellEnd"/>
      <w:r w:rsidRPr="00945A86">
        <w:rPr>
          <w:lang w:val="en-US"/>
        </w:rPr>
        <w:t>('float64')),</w:t>
      </w:r>
    </w:p>
    <w:p w14:paraId="6588FB29" w14:textId="77777777" w:rsidR="00945A86" w:rsidRPr="00945A86" w:rsidRDefault="00945A86" w:rsidP="00945A86">
      <w:pPr>
        <w:spacing w:after="182" w:line="240" w:lineRule="auto"/>
        <w:ind w:firstLine="0"/>
        <w:rPr>
          <w:lang w:val="en-US"/>
        </w:rPr>
      </w:pPr>
      <w:r w:rsidRPr="00945A86">
        <w:rPr>
          <w:lang w:val="en-US"/>
        </w:rPr>
        <w:t xml:space="preserve"> ('weight', </w:t>
      </w:r>
      <w:proofErr w:type="spellStart"/>
      <w:r w:rsidRPr="00945A86">
        <w:rPr>
          <w:lang w:val="en-US"/>
        </w:rPr>
        <w:t>dtype</w:t>
      </w:r>
      <w:proofErr w:type="spellEnd"/>
      <w:r w:rsidRPr="00945A86">
        <w:rPr>
          <w:lang w:val="en-US"/>
        </w:rPr>
        <w:t>('float64')),</w:t>
      </w:r>
    </w:p>
    <w:p w14:paraId="3C8CF476" w14:textId="26081DD8" w:rsidR="00945A86" w:rsidRDefault="00945A86" w:rsidP="00945A86">
      <w:pPr>
        <w:spacing w:after="182" w:line="240" w:lineRule="auto"/>
        <w:ind w:firstLine="0"/>
        <w:rPr>
          <w:lang w:val="en-US"/>
        </w:rPr>
      </w:pPr>
      <w:r w:rsidRPr="00945A86">
        <w:rPr>
          <w:lang w:val="en-US"/>
        </w:rPr>
        <w:t xml:space="preserve"> ('smoke', </w:t>
      </w:r>
      <w:proofErr w:type="spellStart"/>
      <w:r w:rsidRPr="00945A86">
        <w:rPr>
          <w:lang w:val="en-US"/>
        </w:rPr>
        <w:t>dtype</w:t>
      </w:r>
      <w:proofErr w:type="spellEnd"/>
      <w:r w:rsidRPr="00945A86">
        <w:rPr>
          <w:lang w:val="en-US"/>
        </w:rPr>
        <w:t>('float64'))]</w:t>
      </w:r>
    </w:p>
    <w:p w14:paraId="206DB146" w14:textId="0CCDD1B6" w:rsidR="00D5770C" w:rsidRPr="00E76F2E" w:rsidRDefault="00D5770C" w:rsidP="00945A86">
      <w:pPr>
        <w:spacing w:after="182" w:line="240" w:lineRule="auto"/>
        <w:ind w:firstLine="0"/>
        <w:rPr>
          <w:b/>
          <w:lang w:val="en-US"/>
        </w:rPr>
      </w:pPr>
      <w:r w:rsidRPr="00E76F2E">
        <w:rPr>
          <w:b/>
        </w:rPr>
        <w:t>Определим</w:t>
      </w:r>
      <w:r w:rsidRPr="00E76F2E">
        <w:rPr>
          <w:b/>
          <w:lang w:val="en-US"/>
        </w:rPr>
        <w:t xml:space="preserve"> </w:t>
      </w:r>
      <w:r w:rsidRPr="00E76F2E">
        <w:rPr>
          <w:b/>
        </w:rPr>
        <w:t>колонки</w:t>
      </w:r>
      <w:r w:rsidRPr="00E76F2E">
        <w:rPr>
          <w:b/>
          <w:lang w:val="en-US"/>
        </w:rPr>
        <w:t xml:space="preserve"> </w:t>
      </w:r>
      <w:r w:rsidRPr="00E76F2E">
        <w:rPr>
          <w:b/>
        </w:rPr>
        <w:t>с</w:t>
      </w:r>
      <w:r w:rsidRPr="00E76F2E">
        <w:rPr>
          <w:b/>
          <w:lang w:val="en-US"/>
        </w:rPr>
        <w:t xml:space="preserve"> </w:t>
      </w:r>
      <w:r w:rsidRPr="00E76F2E">
        <w:rPr>
          <w:b/>
        </w:rPr>
        <w:t>пропусками</w:t>
      </w:r>
      <w:r w:rsidR="00E76F2E" w:rsidRPr="00E76F2E">
        <w:rPr>
          <w:b/>
        </w:rPr>
        <w:t>:</w:t>
      </w:r>
    </w:p>
    <w:p w14:paraId="6498C045" w14:textId="77777777" w:rsidR="00B97092" w:rsidRPr="00B97092" w:rsidRDefault="00B97092" w:rsidP="00B970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9709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97092">
        <w:rPr>
          <w:rFonts w:ascii="Courier New" w:hAnsi="Courier New" w:cs="Courier New"/>
          <w:color w:val="808080"/>
          <w:sz w:val="20"/>
          <w:szCs w:val="20"/>
        </w:rPr>
        <w:t>Колонки</w:t>
      </w:r>
      <w:r w:rsidRPr="00B9709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97092">
        <w:rPr>
          <w:rFonts w:ascii="Courier New" w:hAnsi="Courier New" w:cs="Courier New"/>
          <w:color w:val="808080"/>
          <w:sz w:val="20"/>
          <w:szCs w:val="20"/>
        </w:rPr>
        <w:t>с</w:t>
      </w:r>
      <w:r w:rsidRPr="00B9709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97092">
        <w:rPr>
          <w:rFonts w:ascii="Courier New" w:hAnsi="Courier New" w:cs="Courier New"/>
          <w:color w:val="808080"/>
          <w:sz w:val="20"/>
          <w:szCs w:val="20"/>
        </w:rPr>
        <w:t>пропусками</w:t>
      </w:r>
      <w:r w:rsidRPr="00B97092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97092">
        <w:rPr>
          <w:rFonts w:ascii="Courier New" w:hAnsi="Courier New" w:cs="Courier New"/>
          <w:color w:val="A9B7C6"/>
          <w:sz w:val="20"/>
          <w:szCs w:val="20"/>
          <w:lang w:val="en-US"/>
        </w:rPr>
        <w:t>hcols_with_na</w:t>
      </w:r>
      <w:proofErr w:type="spellEnd"/>
      <w:r w:rsidRPr="00B9709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[c </w:t>
      </w:r>
      <w:r w:rsidRPr="00B9709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B9709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 </w:t>
      </w:r>
      <w:r w:rsidRPr="00B9709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proofErr w:type="gramStart"/>
      <w:r w:rsidRPr="00B97092">
        <w:rPr>
          <w:rFonts w:ascii="Courier New" w:hAnsi="Courier New" w:cs="Courier New"/>
          <w:color w:val="A9B7C6"/>
          <w:sz w:val="20"/>
          <w:szCs w:val="20"/>
          <w:lang w:val="en-US"/>
        </w:rPr>
        <w:t>hdata.columns</w:t>
      </w:r>
      <w:proofErr w:type="spellEnd"/>
      <w:proofErr w:type="gramEnd"/>
      <w:r w:rsidRPr="00B9709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9709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B97092">
        <w:rPr>
          <w:rFonts w:ascii="Courier New" w:hAnsi="Courier New" w:cs="Courier New"/>
          <w:color w:val="A9B7C6"/>
          <w:sz w:val="20"/>
          <w:szCs w:val="20"/>
          <w:lang w:val="en-US"/>
        </w:rPr>
        <w:t>hdata</w:t>
      </w:r>
      <w:proofErr w:type="spellEnd"/>
      <w:r w:rsidRPr="00B97092">
        <w:rPr>
          <w:rFonts w:ascii="Courier New" w:hAnsi="Courier New" w:cs="Courier New"/>
          <w:color w:val="A9B7C6"/>
          <w:sz w:val="20"/>
          <w:szCs w:val="20"/>
          <w:lang w:val="en-US"/>
        </w:rPr>
        <w:t>[c].</w:t>
      </w:r>
      <w:proofErr w:type="spellStart"/>
      <w:r w:rsidRPr="00B97092">
        <w:rPr>
          <w:rFonts w:ascii="Courier New" w:hAnsi="Courier New" w:cs="Courier New"/>
          <w:color w:val="A9B7C6"/>
          <w:sz w:val="20"/>
          <w:szCs w:val="20"/>
          <w:lang w:val="en-US"/>
        </w:rPr>
        <w:t>isnull</w:t>
      </w:r>
      <w:proofErr w:type="spellEnd"/>
      <w:r w:rsidRPr="00B9709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().sum() &gt; </w:t>
      </w:r>
      <w:r w:rsidRPr="00B9709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9709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9709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97092">
        <w:rPr>
          <w:rFonts w:ascii="Courier New" w:hAnsi="Courier New" w:cs="Courier New"/>
          <w:color w:val="A9B7C6"/>
          <w:sz w:val="20"/>
          <w:szCs w:val="20"/>
          <w:lang w:val="en-US"/>
        </w:rPr>
        <w:t>hcols_with_na</w:t>
      </w:r>
      <w:proofErr w:type="spellEnd"/>
    </w:p>
    <w:p w14:paraId="17DA1FF1" w14:textId="77777777" w:rsidR="00D5770C" w:rsidRDefault="00D5770C" w:rsidP="00945A86">
      <w:pPr>
        <w:spacing w:after="182" w:line="240" w:lineRule="auto"/>
        <w:ind w:firstLine="0"/>
        <w:rPr>
          <w:lang w:val="en-US"/>
        </w:rPr>
      </w:pPr>
    </w:p>
    <w:p w14:paraId="05024DC9" w14:textId="54428AF8" w:rsidR="00735177" w:rsidRDefault="00735177" w:rsidP="00945A86">
      <w:pPr>
        <w:spacing w:after="182" w:line="240" w:lineRule="auto"/>
        <w:ind w:firstLine="0"/>
        <w:rPr>
          <w:lang w:val="en-US"/>
        </w:rPr>
      </w:pPr>
      <w:r w:rsidRPr="00735177">
        <w:rPr>
          <w:lang w:val="en-US"/>
        </w:rPr>
        <w:t>['gestation', 'age', 'height', 'weight', 'smoke']</w:t>
      </w:r>
    </w:p>
    <w:p w14:paraId="38B208CA" w14:textId="77777777" w:rsidR="00735177" w:rsidRPr="00735177" w:rsidRDefault="00735177" w:rsidP="007351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proofErr w:type="gramStart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data.shape</w:t>
      </w:r>
      <w:proofErr w:type="spellEnd"/>
      <w:proofErr w:type="gramEnd"/>
    </w:p>
    <w:p w14:paraId="2162C4FF" w14:textId="2B2EEF94" w:rsidR="00B97092" w:rsidRDefault="00735177" w:rsidP="00945A86">
      <w:pPr>
        <w:spacing w:after="182" w:line="240" w:lineRule="auto"/>
        <w:ind w:firstLine="0"/>
        <w:rPr>
          <w:lang w:val="en-US"/>
        </w:rPr>
      </w:pPr>
      <w:r w:rsidRPr="00735177">
        <w:rPr>
          <w:lang w:val="en-US"/>
        </w:rPr>
        <w:t>(1236, 8)</w:t>
      </w:r>
    </w:p>
    <w:p w14:paraId="42A9DB34" w14:textId="6DCA0B65" w:rsidR="006151AA" w:rsidRPr="006151AA" w:rsidRDefault="006151AA" w:rsidP="006151AA">
      <w:pPr>
        <w:spacing w:after="182" w:line="240" w:lineRule="auto"/>
        <w:ind w:firstLine="0"/>
        <w:jc w:val="center"/>
        <w:rPr>
          <w:b/>
          <w:i/>
          <w:u w:val="single"/>
        </w:rPr>
      </w:pPr>
      <w:r w:rsidRPr="006151AA">
        <w:rPr>
          <w:b/>
          <w:i/>
          <w:u w:val="single"/>
        </w:rPr>
        <w:t>Устранение пропусков</w:t>
      </w:r>
    </w:p>
    <w:p w14:paraId="1C7CD660" w14:textId="77777777" w:rsidR="00735177" w:rsidRPr="00735177" w:rsidRDefault="00735177" w:rsidP="007351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[(c</w:t>
      </w:r>
      <w:r w:rsidRPr="007351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hdata</w:t>
      </w:r>
      <w:proofErr w:type="spellEnd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[c</w:t>
      </w:r>
      <w:proofErr w:type="gramStart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isnull</w:t>
      </w:r>
      <w:proofErr w:type="spellEnd"/>
      <w:proofErr w:type="gramEnd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().sum()) </w:t>
      </w:r>
      <w:r w:rsidRPr="007351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 </w:t>
      </w:r>
      <w:r w:rsidRPr="007351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hcols_with_na</w:t>
      </w:r>
      <w:proofErr w:type="spellEnd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</w:p>
    <w:p w14:paraId="6714581D" w14:textId="4F9DBD80" w:rsidR="00945A86" w:rsidRDefault="00735177">
      <w:pPr>
        <w:spacing w:after="182" w:line="240" w:lineRule="auto"/>
        <w:ind w:firstLine="0"/>
        <w:rPr>
          <w:lang w:val="en-US"/>
        </w:rPr>
      </w:pPr>
      <w:r w:rsidRPr="00735177">
        <w:rPr>
          <w:lang w:val="en-US"/>
        </w:rPr>
        <w:t>[('gestation', 13), ('age', 2), ('height', 22), ('weight', 36), ('smoke', 10)]</w:t>
      </w:r>
    </w:p>
    <w:p w14:paraId="522EDCB3" w14:textId="77777777" w:rsidR="00735177" w:rsidRPr="00735177" w:rsidRDefault="00735177" w:rsidP="007351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3517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735177">
        <w:rPr>
          <w:rFonts w:ascii="Courier New" w:hAnsi="Courier New" w:cs="Courier New"/>
          <w:color w:val="808080"/>
          <w:sz w:val="20"/>
          <w:szCs w:val="20"/>
        </w:rPr>
        <w:t>Доля</w:t>
      </w:r>
      <w:r w:rsidRPr="0073517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(</w:t>
      </w:r>
      <w:r w:rsidRPr="00735177">
        <w:rPr>
          <w:rFonts w:ascii="Courier New" w:hAnsi="Courier New" w:cs="Courier New"/>
          <w:color w:val="808080"/>
          <w:sz w:val="20"/>
          <w:szCs w:val="20"/>
        </w:rPr>
        <w:t>процент</w:t>
      </w:r>
      <w:r w:rsidRPr="0073517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) </w:t>
      </w:r>
      <w:r w:rsidRPr="00735177">
        <w:rPr>
          <w:rFonts w:ascii="Courier New" w:hAnsi="Courier New" w:cs="Courier New"/>
          <w:color w:val="808080"/>
          <w:sz w:val="20"/>
          <w:szCs w:val="20"/>
        </w:rPr>
        <w:t>пропусков</w:t>
      </w:r>
      <w:r w:rsidRPr="00735177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[(c</w:t>
      </w:r>
      <w:r w:rsidRPr="007351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hdata</w:t>
      </w:r>
      <w:proofErr w:type="spellEnd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[c</w:t>
      </w:r>
      <w:proofErr w:type="gramStart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isnull</w:t>
      </w:r>
      <w:proofErr w:type="spellEnd"/>
      <w:proofErr w:type="gramEnd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().mean()*</w:t>
      </w:r>
      <w:r w:rsidRPr="0073517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7351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 </w:t>
      </w:r>
      <w:r w:rsidRPr="007351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hcols_with_na</w:t>
      </w:r>
      <w:proofErr w:type="spellEnd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</w:p>
    <w:p w14:paraId="72A42248" w14:textId="77777777" w:rsidR="00735177" w:rsidRPr="00735177" w:rsidRDefault="00735177" w:rsidP="00735177">
      <w:pPr>
        <w:spacing w:after="182" w:line="240" w:lineRule="auto"/>
        <w:ind w:firstLine="0"/>
        <w:rPr>
          <w:lang w:val="en-US"/>
        </w:rPr>
      </w:pPr>
      <w:r w:rsidRPr="00735177">
        <w:rPr>
          <w:lang w:val="en-US"/>
        </w:rPr>
        <w:t>[('gestation', 1.051779935275081),</w:t>
      </w:r>
    </w:p>
    <w:p w14:paraId="1DC4252F" w14:textId="77777777" w:rsidR="00735177" w:rsidRPr="00735177" w:rsidRDefault="00735177" w:rsidP="00735177">
      <w:pPr>
        <w:spacing w:after="182" w:line="240" w:lineRule="auto"/>
        <w:ind w:firstLine="0"/>
        <w:rPr>
          <w:lang w:val="en-US"/>
        </w:rPr>
      </w:pPr>
      <w:r w:rsidRPr="00735177">
        <w:rPr>
          <w:lang w:val="en-US"/>
        </w:rPr>
        <w:t xml:space="preserve"> ('age', 0.16181229773462785),</w:t>
      </w:r>
    </w:p>
    <w:p w14:paraId="08D34DD3" w14:textId="77777777" w:rsidR="00735177" w:rsidRPr="00735177" w:rsidRDefault="00735177" w:rsidP="00735177">
      <w:pPr>
        <w:spacing w:after="182" w:line="240" w:lineRule="auto"/>
        <w:ind w:firstLine="0"/>
        <w:rPr>
          <w:lang w:val="en-US"/>
        </w:rPr>
      </w:pPr>
      <w:r w:rsidRPr="00735177">
        <w:rPr>
          <w:lang w:val="en-US"/>
        </w:rPr>
        <w:t xml:space="preserve"> ('height', 1.779935275080906),</w:t>
      </w:r>
    </w:p>
    <w:p w14:paraId="2D5D51A6" w14:textId="77777777" w:rsidR="00735177" w:rsidRPr="00735177" w:rsidRDefault="00735177" w:rsidP="00735177">
      <w:pPr>
        <w:spacing w:after="182" w:line="240" w:lineRule="auto"/>
        <w:ind w:firstLine="0"/>
        <w:rPr>
          <w:lang w:val="en-US"/>
        </w:rPr>
      </w:pPr>
      <w:r w:rsidRPr="00735177">
        <w:rPr>
          <w:lang w:val="en-US"/>
        </w:rPr>
        <w:t xml:space="preserve"> ('weight', 2.912621359223301),</w:t>
      </w:r>
    </w:p>
    <w:p w14:paraId="717BC5B8" w14:textId="0118E347" w:rsidR="00735177" w:rsidRDefault="00735177" w:rsidP="00735177">
      <w:pPr>
        <w:spacing w:after="182" w:line="240" w:lineRule="auto"/>
        <w:ind w:firstLine="0"/>
        <w:rPr>
          <w:lang w:val="en-US"/>
        </w:rPr>
      </w:pPr>
      <w:r w:rsidRPr="00735177">
        <w:rPr>
          <w:lang w:val="en-US"/>
        </w:rPr>
        <w:t xml:space="preserve"> ('smoke', 0.8090614886731391)]</w:t>
      </w:r>
    </w:p>
    <w:p w14:paraId="32D3BCE3" w14:textId="00021CBF" w:rsidR="00735177" w:rsidRDefault="00735177" w:rsidP="00735177">
      <w:pPr>
        <w:spacing w:after="182" w:line="240" w:lineRule="auto"/>
        <w:ind w:firstLine="0"/>
        <w:rPr>
          <w:lang w:val="en-US"/>
        </w:rPr>
      </w:pPr>
    </w:p>
    <w:p w14:paraId="43E755DA" w14:textId="77777777" w:rsidR="00735177" w:rsidRPr="00735177" w:rsidRDefault="00735177" w:rsidP="007351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3517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735177">
        <w:rPr>
          <w:rFonts w:ascii="Courier New" w:hAnsi="Courier New" w:cs="Courier New"/>
          <w:color w:val="808080"/>
          <w:sz w:val="20"/>
          <w:szCs w:val="20"/>
        </w:rPr>
        <w:t>Колонки</w:t>
      </w:r>
      <w:r w:rsidRPr="0073517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35177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73517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35177">
        <w:rPr>
          <w:rFonts w:ascii="Courier New" w:hAnsi="Courier New" w:cs="Courier New"/>
          <w:color w:val="808080"/>
          <w:sz w:val="20"/>
          <w:szCs w:val="20"/>
        </w:rPr>
        <w:t>которых</w:t>
      </w:r>
      <w:r w:rsidRPr="0073517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35177">
        <w:rPr>
          <w:rFonts w:ascii="Courier New" w:hAnsi="Courier New" w:cs="Courier New"/>
          <w:color w:val="808080"/>
          <w:sz w:val="20"/>
          <w:szCs w:val="20"/>
        </w:rPr>
        <w:t>удаляются</w:t>
      </w:r>
      <w:r w:rsidRPr="0073517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35177">
        <w:rPr>
          <w:rFonts w:ascii="Courier New" w:hAnsi="Courier New" w:cs="Courier New"/>
          <w:color w:val="808080"/>
          <w:sz w:val="20"/>
          <w:szCs w:val="20"/>
        </w:rPr>
        <w:t>пропуски</w:t>
      </w:r>
      <w:r w:rsidRPr="00735177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hcols_with_na_temp</w:t>
      </w:r>
      <w:proofErr w:type="spellEnd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r w:rsidRPr="00735177">
        <w:rPr>
          <w:rFonts w:ascii="Courier New" w:hAnsi="Courier New" w:cs="Courier New"/>
          <w:color w:val="6A8759"/>
          <w:sz w:val="20"/>
          <w:szCs w:val="20"/>
          <w:lang w:val="en-US"/>
        </w:rPr>
        <w:t>'gestation'</w:t>
      </w:r>
      <w:r w:rsidRPr="007351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5177">
        <w:rPr>
          <w:rFonts w:ascii="Courier New" w:hAnsi="Courier New" w:cs="Courier New"/>
          <w:color w:val="6A8759"/>
          <w:sz w:val="20"/>
          <w:szCs w:val="20"/>
          <w:lang w:val="en-US"/>
        </w:rPr>
        <w:t>'age'</w:t>
      </w:r>
      <w:r w:rsidRPr="007351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5177">
        <w:rPr>
          <w:rFonts w:ascii="Courier New" w:hAnsi="Courier New" w:cs="Courier New"/>
          <w:color w:val="6A8759"/>
          <w:sz w:val="20"/>
          <w:szCs w:val="20"/>
          <w:lang w:val="en-US"/>
        </w:rPr>
        <w:t>'height'</w:t>
      </w:r>
      <w:r w:rsidRPr="0073517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3517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735177">
        <w:rPr>
          <w:rFonts w:ascii="Courier New" w:hAnsi="Courier New" w:cs="Courier New"/>
          <w:color w:val="6A8759"/>
          <w:sz w:val="20"/>
          <w:szCs w:val="20"/>
          <w:lang w:val="en-US"/>
        </w:rPr>
        <w:t>weight'</w:t>
      </w:r>
      <w:r w:rsidRPr="0073517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35177">
        <w:rPr>
          <w:rFonts w:ascii="Courier New" w:hAnsi="Courier New" w:cs="Courier New"/>
          <w:color w:val="6A8759"/>
          <w:sz w:val="20"/>
          <w:szCs w:val="20"/>
          <w:lang w:val="en-US"/>
        </w:rPr>
        <w:t>'smoke</w:t>
      </w:r>
      <w:proofErr w:type="spellEnd"/>
      <w:r w:rsidRPr="0073517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</w:p>
    <w:p w14:paraId="6C1586EA" w14:textId="43B9BA00" w:rsidR="00735177" w:rsidRDefault="00735177" w:rsidP="00735177">
      <w:pPr>
        <w:spacing w:after="182" w:line="240" w:lineRule="auto"/>
        <w:ind w:firstLine="0"/>
        <w:rPr>
          <w:lang w:val="en-US"/>
        </w:rPr>
      </w:pPr>
    </w:p>
    <w:p w14:paraId="112BA024" w14:textId="77777777" w:rsidR="00735177" w:rsidRPr="00735177" w:rsidRDefault="00735177" w:rsidP="007351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3517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735177">
        <w:rPr>
          <w:rFonts w:ascii="Courier New" w:hAnsi="Courier New" w:cs="Courier New"/>
          <w:color w:val="808080"/>
          <w:sz w:val="20"/>
          <w:szCs w:val="20"/>
        </w:rPr>
        <w:t>Удаление</w:t>
      </w:r>
      <w:r w:rsidRPr="00735177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735177">
        <w:rPr>
          <w:rFonts w:ascii="Courier New" w:hAnsi="Courier New" w:cs="Courier New"/>
          <w:color w:val="808080"/>
          <w:sz w:val="20"/>
          <w:szCs w:val="20"/>
        </w:rPr>
        <w:t>пропусков</w:t>
      </w:r>
      <w:r w:rsidRPr="00735177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hdata_drop</w:t>
      </w:r>
      <w:proofErr w:type="spellEnd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hdata</w:t>
      </w:r>
      <w:proofErr w:type="spellEnd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hcols_with_na_temp</w:t>
      </w:r>
      <w:proofErr w:type="spellEnd"/>
      <w:proofErr w:type="gramStart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dropna</w:t>
      </w:r>
      <w:proofErr w:type="spellEnd"/>
      <w:proofErr w:type="gramEnd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735177">
        <w:rPr>
          <w:rFonts w:ascii="Courier New" w:hAnsi="Courier New" w:cs="Courier New"/>
          <w:color w:val="A9B7C6"/>
          <w:sz w:val="20"/>
          <w:szCs w:val="20"/>
          <w:lang w:val="en-US"/>
        </w:rPr>
        <w:t>hdata_drop.shape</w:t>
      </w:r>
      <w:proofErr w:type="spellEnd"/>
    </w:p>
    <w:p w14:paraId="47217C19" w14:textId="42373316" w:rsidR="00735177" w:rsidRDefault="00735177" w:rsidP="00735177">
      <w:pPr>
        <w:spacing w:after="182" w:line="240" w:lineRule="auto"/>
        <w:ind w:firstLine="0"/>
        <w:rPr>
          <w:lang w:val="en-US"/>
        </w:rPr>
      </w:pPr>
    </w:p>
    <w:p w14:paraId="5AAFAC75" w14:textId="6E4E20DB" w:rsidR="00735177" w:rsidDel="00A15BE4" w:rsidRDefault="00735177" w:rsidP="00735177">
      <w:pPr>
        <w:spacing w:after="182" w:line="240" w:lineRule="auto"/>
        <w:ind w:firstLine="0"/>
        <w:rPr>
          <w:del w:id="1" w:author="657432343536" w:date="2023-05-28T21:54:00Z"/>
          <w:lang w:val="en-US"/>
        </w:rPr>
      </w:pPr>
      <w:r w:rsidRPr="00735177">
        <w:rPr>
          <w:lang w:val="en-US"/>
        </w:rPr>
        <w:t>(1174, 5)</w:t>
      </w:r>
    </w:p>
    <w:p w14:paraId="464F70B6" w14:textId="1BF1AD2B" w:rsidR="00EB7B92" w:rsidRPr="00103990" w:rsidRDefault="00A15BE4" w:rsidP="00735177">
      <w:pPr>
        <w:spacing w:after="182" w:line="240" w:lineRule="auto"/>
        <w:ind w:firstLine="0"/>
      </w:pPr>
      <w:r w:rsidRPr="00A15BE4">
        <w:t>Удаление</w:t>
      </w:r>
      <w:r w:rsidRPr="00103990">
        <w:t xml:space="preserve"> </w:t>
      </w:r>
      <w:r w:rsidR="00103990">
        <w:t>колонки, которая содержат пустые значения</w:t>
      </w:r>
    </w:p>
    <w:p w14:paraId="6C20748E" w14:textId="37B3E2E5" w:rsidR="00D1571A" w:rsidRDefault="00EB7B92" w:rsidP="00EB7B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proofErr w:type="gramStart"/>
      <w:r w:rsidRPr="00EB7B92">
        <w:rPr>
          <w:rFonts w:ascii="Courier New" w:hAnsi="Courier New" w:cs="Courier New"/>
          <w:color w:val="A9B7C6"/>
          <w:sz w:val="20"/>
          <w:szCs w:val="20"/>
          <w:lang w:val="en-US"/>
        </w:rPr>
        <w:t>data.dropna</w:t>
      </w:r>
      <w:proofErr w:type="spellEnd"/>
      <w:proofErr w:type="gramEnd"/>
      <w:r w:rsidRPr="00EB7B9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B7B92">
        <w:rPr>
          <w:rFonts w:ascii="Courier New" w:hAnsi="Courier New" w:cs="Courier New"/>
          <w:color w:val="AA4926"/>
          <w:sz w:val="20"/>
          <w:szCs w:val="20"/>
          <w:lang w:val="en-US"/>
        </w:rPr>
        <w:t>axis</w:t>
      </w:r>
      <w:r w:rsidRPr="00EB7B92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EB7B9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B7B9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B7B92">
        <w:rPr>
          <w:rFonts w:ascii="Courier New" w:hAnsi="Courier New" w:cs="Courier New"/>
          <w:color w:val="AA4926"/>
          <w:sz w:val="20"/>
          <w:szCs w:val="20"/>
          <w:lang w:val="en-US"/>
        </w:rPr>
        <w:t>how</w:t>
      </w:r>
      <w:r w:rsidRPr="00EB7B92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EB7B92">
        <w:rPr>
          <w:rFonts w:ascii="Courier New" w:hAnsi="Courier New" w:cs="Courier New"/>
          <w:color w:val="6A8759"/>
          <w:sz w:val="20"/>
          <w:szCs w:val="20"/>
          <w:lang w:val="en-US"/>
        </w:rPr>
        <w:t>"any"</w:t>
      </w:r>
      <w:r w:rsidRPr="00EB7B9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14:paraId="75D81DDD" w14:textId="1AB9A641" w:rsidR="00D1571A" w:rsidRDefault="00D1571A">
      <w:pPr>
        <w:spacing w:after="160" w:line="259" w:lineRule="auto"/>
        <w:ind w:firstLine="0"/>
        <w:jc w:val="left"/>
        <w:rPr>
          <w:color w:val="A9B7C6"/>
          <w:szCs w:val="20"/>
          <w:lang w:val="en-US"/>
        </w:rPr>
      </w:pPr>
    </w:p>
    <w:p w14:paraId="5F2BD903" w14:textId="50B4BAE2" w:rsidR="004D009B" w:rsidRPr="00D1571A" w:rsidRDefault="004D009B">
      <w:pPr>
        <w:spacing w:after="160" w:line="259" w:lineRule="auto"/>
        <w:ind w:firstLine="0"/>
        <w:jc w:val="left"/>
        <w:rPr>
          <w:color w:val="A9B7C6"/>
          <w:szCs w:val="20"/>
          <w:lang w:val="en-US"/>
        </w:rPr>
      </w:pPr>
      <w:r>
        <w:rPr>
          <w:noProof/>
        </w:rPr>
        <w:drawing>
          <wp:inline distT="0" distB="0" distL="0" distR="0" wp14:anchorId="407260DE" wp14:editId="7EFB0CA5">
            <wp:extent cx="2892447" cy="2457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280" cy="247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B102" w14:textId="77777777" w:rsidR="00D1571A" w:rsidRDefault="00D1571A">
      <w:pPr>
        <w:spacing w:after="160" w:line="259" w:lineRule="auto"/>
        <w:ind w:firstLine="0"/>
        <w:jc w:val="left"/>
        <w:rPr>
          <w:color w:val="auto"/>
          <w:szCs w:val="20"/>
        </w:rPr>
      </w:pPr>
      <w:r w:rsidRPr="00D1571A">
        <w:rPr>
          <w:color w:val="auto"/>
          <w:szCs w:val="20"/>
        </w:rPr>
        <w:t>Удалим колонки с высоким процентом (более 50%) пропусков:</w:t>
      </w:r>
    </w:p>
    <w:p w14:paraId="1EE5A031" w14:textId="77777777" w:rsidR="00D1571A" w:rsidRPr="00D1571A" w:rsidRDefault="00D1571A" w:rsidP="00D157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proofErr w:type="gramStart"/>
      <w:r w:rsidRPr="00D1571A">
        <w:rPr>
          <w:rFonts w:ascii="Courier New" w:hAnsi="Courier New" w:cs="Courier New"/>
          <w:color w:val="A9B7C6"/>
          <w:sz w:val="20"/>
          <w:szCs w:val="20"/>
        </w:rPr>
        <w:t>data.dropna</w:t>
      </w:r>
      <w:proofErr w:type="spellEnd"/>
      <w:proofErr w:type="gramEnd"/>
      <w:r w:rsidRPr="00D1571A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1571A">
        <w:rPr>
          <w:rFonts w:ascii="Courier New" w:hAnsi="Courier New" w:cs="Courier New"/>
          <w:color w:val="AA4926"/>
          <w:sz w:val="20"/>
          <w:szCs w:val="20"/>
        </w:rPr>
        <w:t>axis</w:t>
      </w:r>
      <w:proofErr w:type="spellEnd"/>
      <w:r w:rsidRPr="00D1571A">
        <w:rPr>
          <w:rFonts w:ascii="Courier New" w:hAnsi="Courier New" w:cs="Courier New"/>
          <w:color w:val="A9B7C6"/>
          <w:sz w:val="20"/>
          <w:szCs w:val="20"/>
        </w:rPr>
        <w:t>=</w:t>
      </w:r>
      <w:r w:rsidRPr="00D1571A">
        <w:rPr>
          <w:rFonts w:ascii="Courier New" w:hAnsi="Courier New" w:cs="Courier New"/>
          <w:color w:val="6897BB"/>
          <w:sz w:val="20"/>
          <w:szCs w:val="20"/>
        </w:rPr>
        <w:t>1</w:t>
      </w:r>
      <w:r w:rsidRPr="00D1571A">
        <w:rPr>
          <w:rFonts w:ascii="Courier New" w:hAnsi="Courier New" w:cs="Courier New"/>
          <w:color w:val="CC7832"/>
          <w:sz w:val="20"/>
          <w:szCs w:val="20"/>
        </w:rPr>
        <w:t>,</w:t>
      </w:r>
      <w:r w:rsidRPr="00D1571A">
        <w:rPr>
          <w:rFonts w:ascii="Courier New" w:hAnsi="Courier New" w:cs="Courier New"/>
          <w:color w:val="AA4926"/>
          <w:sz w:val="20"/>
          <w:szCs w:val="20"/>
        </w:rPr>
        <w:t>thresh</w:t>
      </w:r>
      <w:r w:rsidRPr="00D1571A">
        <w:rPr>
          <w:rFonts w:ascii="Courier New" w:hAnsi="Courier New" w:cs="Courier New"/>
          <w:color w:val="A9B7C6"/>
          <w:sz w:val="20"/>
          <w:szCs w:val="20"/>
        </w:rPr>
        <w:t>=</w:t>
      </w:r>
      <w:r w:rsidRPr="00D1571A">
        <w:rPr>
          <w:rFonts w:ascii="Courier New" w:hAnsi="Courier New" w:cs="Courier New"/>
          <w:color w:val="6897BB"/>
          <w:sz w:val="20"/>
          <w:szCs w:val="20"/>
        </w:rPr>
        <w:t>730</w:t>
      </w:r>
      <w:r w:rsidRPr="00D1571A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40B1AB9A" w14:textId="77777777" w:rsidR="00D1571A" w:rsidRDefault="00D1571A">
      <w:pPr>
        <w:spacing w:after="160" w:line="259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</w:p>
    <w:p w14:paraId="426025D7" w14:textId="3A51B4E5" w:rsidR="00D1571A" w:rsidRPr="00D1571A" w:rsidRDefault="00D1571A">
      <w:pPr>
        <w:spacing w:after="160" w:line="259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D1571A">
        <w:rPr>
          <w:rFonts w:ascii="Courier New" w:hAnsi="Courier New" w:cs="Courier New"/>
          <w:color w:val="A9B7C6"/>
          <w:sz w:val="20"/>
          <w:szCs w:val="20"/>
        </w:rPr>
        <w:br w:type="page"/>
      </w:r>
    </w:p>
    <w:p w14:paraId="03FB8887" w14:textId="266F2673" w:rsidR="00EC1286" w:rsidRDefault="00EC1286" w:rsidP="00735177">
      <w:pPr>
        <w:spacing w:after="182" w:line="24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8006F3D" wp14:editId="05597DFC">
            <wp:extent cx="5760720" cy="21990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D83B" w14:textId="52471EA3" w:rsidR="00EC1286" w:rsidRPr="00EC1286" w:rsidRDefault="00EC1286" w:rsidP="00735177">
      <w:pPr>
        <w:spacing w:after="182" w:line="240" w:lineRule="auto"/>
        <w:ind w:firstLine="0"/>
      </w:pPr>
      <w:r>
        <w:t>Заполним</w:t>
      </w:r>
      <w:r w:rsidRPr="00EC1286">
        <w:t xml:space="preserve"> </w:t>
      </w:r>
      <w:r>
        <w:t>пропуски</w:t>
      </w:r>
      <w:r w:rsidRPr="00EC1286">
        <w:t xml:space="preserve"> </w:t>
      </w:r>
      <w:r>
        <w:t>возраста</w:t>
      </w:r>
      <w:r w:rsidRPr="00EC1286">
        <w:t xml:space="preserve"> </w:t>
      </w:r>
      <w:r>
        <w:t>средними</w:t>
      </w:r>
      <w:r w:rsidRPr="00EC1286">
        <w:t xml:space="preserve"> </w:t>
      </w:r>
      <w:r>
        <w:t>значениями:</w:t>
      </w:r>
    </w:p>
    <w:p w14:paraId="1589AEF4" w14:textId="77777777" w:rsidR="00EC1286" w:rsidRPr="00EC1286" w:rsidRDefault="00EC1286" w:rsidP="00EC12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EC128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C1286">
        <w:rPr>
          <w:rFonts w:ascii="Courier New" w:hAnsi="Courier New" w:cs="Courier New"/>
          <w:color w:val="FFC66D"/>
          <w:sz w:val="20"/>
          <w:szCs w:val="20"/>
          <w:lang w:val="en-US"/>
        </w:rPr>
        <w:t>impute_na</w:t>
      </w:r>
      <w:proofErr w:type="spellEnd"/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proofErr w:type="gramStart"/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t>df</w:t>
      </w:r>
      <w:r w:rsidRPr="00EC128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t>variable</w:t>
      </w:r>
      <w:proofErr w:type="gramEnd"/>
      <w:r w:rsidRPr="00EC128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proofErr w:type="spellEnd"/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df[variable].</w:t>
      </w:r>
      <w:proofErr w:type="spellStart"/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t>fillna</w:t>
      </w:r>
      <w:proofErr w:type="spellEnd"/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r w:rsidRPr="00EC128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C1286">
        <w:rPr>
          <w:rFonts w:ascii="Courier New" w:hAnsi="Courier New" w:cs="Courier New"/>
          <w:color w:val="AA4926"/>
          <w:sz w:val="20"/>
          <w:szCs w:val="20"/>
          <w:lang w:val="en-US"/>
        </w:rPr>
        <w:t>inplace</w:t>
      </w:r>
      <w:proofErr w:type="spellEnd"/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EC1286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t>impute_na</w:t>
      </w:r>
      <w:proofErr w:type="spellEnd"/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r w:rsidRPr="00EC128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C1286">
        <w:rPr>
          <w:rFonts w:ascii="Courier New" w:hAnsi="Courier New" w:cs="Courier New"/>
          <w:color w:val="6A8759"/>
          <w:sz w:val="20"/>
          <w:szCs w:val="20"/>
          <w:lang w:val="en-US"/>
        </w:rPr>
        <w:t>'gestation'</w:t>
      </w:r>
      <w:r w:rsidRPr="00EC128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proofErr w:type="spellEnd"/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EC1286">
        <w:rPr>
          <w:rFonts w:ascii="Courier New" w:hAnsi="Courier New" w:cs="Courier New"/>
          <w:color w:val="6A8759"/>
          <w:sz w:val="20"/>
          <w:szCs w:val="20"/>
          <w:lang w:val="en-US"/>
        </w:rPr>
        <w:t>'gestation'</w:t>
      </w:r>
      <w:r w:rsidRPr="00EC1286">
        <w:rPr>
          <w:rFonts w:ascii="Courier New" w:hAnsi="Courier New" w:cs="Courier New"/>
          <w:color w:val="A9B7C6"/>
          <w:sz w:val="20"/>
          <w:szCs w:val="20"/>
          <w:lang w:val="en-US"/>
        </w:rPr>
        <w:t>].mean())</w:t>
      </w:r>
    </w:p>
    <w:p w14:paraId="3237A8A9" w14:textId="4209B112" w:rsidR="00EC1286" w:rsidRDefault="00EC1286" w:rsidP="00735177">
      <w:pPr>
        <w:spacing w:after="182" w:line="240" w:lineRule="auto"/>
        <w:ind w:firstLine="0"/>
        <w:rPr>
          <w:lang w:val="en-US"/>
        </w:rPr>
      </w:pPr>
    </w:p>
    <w:p w14:paraId="08DAEA04" w14:textId="7118A260" w:rsidR="00B0374E" w:rsidRPr="00BF4549" w:rsidRDefault="00B0374E" w:rsidP="00735177">
      <w:pPr>
        <w:spacing w:after="182" w:line="240" w:lineRule="auto"/>
        <w:ind w:firstLine="0"/>
      </w:pPr>
      <w:proofErr w:type="spellStart"/>
      <w:proofErr w:type="gramStart"/>
      <w:r>
        <w:t>Убедимся</w:t>
      </w:r>
      <w:r w:rsidRPr="00B0374E">
        <w:t>,</w:t>
      </w:r>
      <w:r>
        <w:t>что</w:t>
      </w:r>
      <w:proofErr w:type="spellEnd"/>
      <w:proofErr w:type="gramEnd"/>
      <w:r>
        <w:t xml:space="preserve"> признак </w:t>
      </w:r>
      <w:r w:rsidRPr="00BF4549">
        <w:t>‘</w:t>
      </w:r>
      <w:r>
        <w:rPr>
          <w:lang w:val="en-US"/>
        </w:rPr>
        <w:t>ge</w:t>
      </w:r>
      <w:r w:rsidR="00BF4549">
        <w:rPr>
          <w:lang w:val="en-US"/>
        </w:rPr>
        <w:t>station</w:t>
      </w:r>
      <w:r w:rsidRPr="00BF4549">
        <w:t>’</w:t>
      </w:r>
      <w:r w:rsidR="00BF4549" w:rsidRPr="00BF4549">
        <w:t xml:space="preserve"> </w:t>
      </w:r>
      <w:r w:rsidR="00BF4549">
        <w:t>не имеет пустых значений:</w:t>
      </w:r>
    </w:p>
    <w:p w14:paraId="4C529BB0" w14:textId="77777777" w:rsidR="00B0374E" w:rsidRPr="00B0374E" w:rsidRDefault="00B0374E" w:rsidP="00B037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B0374E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r w:rsidRPr="00B0374E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B0374E">
        <w:rPr>
          <w:rFonts w:ascii="Courier New" w:hAnsi="Courier New" w:cs="Courier New"/>
          <w:color w:val="A9B7C6"/>
          <w:sz w:val="20"/>
          <w:szCs w:val="20"/>
          <w:lang w:val="en-US"/>
        </w:rPr>
        <w:t>isnull</w:t>
      </w:r>
      <w:proofErr w:type="spellEnd"/>
      <w:proofErr w:type="gramEnd"/>
      <w:r w:rsidRPr="00B0374E">
        <w:rPr>
          <w:rFonts w:ascii="Courier New" w:hAnsi="Courier New" w:cs="Courier New"/>
          <w:color w:val="A9B7C6"/>
          <w:sz w:val="20"/>
          <w:szCs w:val="20"/>
        </w:rPr>
        <w:t>().</w:t>
      </w:r>
      <w:r w:rsidRPr="00B0374E">
        <w:rPr>
          <w:rFonts w:ascii="Courier New" w:hAnsi="Courier New" w:cs="Courier New"/>
          <w:color w:val="A9B7C6"/>
          <w:sz w:val="20"/>
          <w:szCs w:val="20"/>
          <w:lang w:val="en-US"/>
        </w:rPr>
        <w:t>sum</w:t>
      </w:r>
      <w:r w:rsidRPr="00B0374E"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175C07AA" w14:textId="77777777" w:rsidR="00AD49AB" w:rsidRDefault="00AD49AB">
      <w:pPr>
        <w:spacing w:after="160" w:line="259" w:lineRule="auto"/>
        <w:ind w:firstLine="0"/>
        <w:jc w:val="left"/>
      </w:pPr>
    </w:p>
    <w:p w14:paraId="31C63B15" w14:textId="33423D74" w:rsidR="009877C5" w:rsidRDefault="00AD49AB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4D43E088" wp14:editId="5ECE0FA8">
            <wp:extent cx="2676525" cy="1840868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0267" cy="185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1AA6" w14:textId="77777777" w:rsidR="008B6176" w:rsidRPr="008B6176" w:rsidRDefault="008B6176" w:rsidP="008B61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8B6176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8B617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8B6176">
        <w:rPr>
          <w:rFonts w:ascii="Courier New" w:hAnsi="Courier New" w:cs="Courier New"/>
          <w:color w:val="FFC66D"/>
          <w:sz w:val="20"/>
          <w:szCs w:val="20"/>
        </w:rPr>
        <w:t>plot_hist_diff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</w:rPr>
        <w:t>old_ds</w:t>
      </w:r>
      <w:proofErr w:type="spellEnd"/>
      <w:r w:rsidRPr="008B617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</w:rPr>
        <w:t>new_ds</w:t>
      </w:r>
      <w:proofErr w:type="spellEnd"/>
      <w:r w:rsidRPr="008B617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</w:rPr>
        <w:t>cols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):</w:t>
      </w:r>
      <w:r w:rsidRPr="008B6176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B6176"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 w:rsidRPr="008B6176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Разница между распределениями до и после устранения пропусков</w:t>
      </w:r>
      <w:r w:rsidRPr="008B6176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"""</w:t>
      </w:r>
      <w:r w:rsidRPr="008B6176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8B6176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8B617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8B6176">
        <w:rPr>
          <w:rFonts w:ascii="Courier New" w:hAnsi="Courier New" w:cs="Courier New"/>
          <w:color w:val="A9B7C6"/>
          <w:sz w:val="20"/>
          <w:szCs w:val="20"/>
        </w:rPr>
        <w:t xml:space="preserve">c </w:t>
      </w:r>
      <w:proofErr w:type="spellStart"/>
      <w:r w:rsidRPr="008B6176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8B6176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</w:rPr>
        <w:t>cols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:</w:t>
      </w:r>
      <w:r w:rsidRPr="008B617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</w:rPr>
        <w:t>fig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</w:rPr>
        <w:t>plt.figure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()</w:t>
      </w:r>
      <w:r w:rsidRPr="008B617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</w:rPr>
        <w:t>ax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</w:rPr>
        <w:t>fig.add_subplot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(</w:t>
      </w:r>
      <w:r w:rsidRPr="008B6176">
        <w:rPr>
          <w:rFonts w:ascii="Courier New" w:hAnsi="Courier New" w:cs="Courier New"/>
          <w:color w:val="6897BB"/>
          <w:sz w:val="20"/>
          <w:szCs w:val="20"/>
        </w:rPr>
        <w:t>111</w:t>
      </w:r>
      <w:r w:rsidRPr="008B6176">
        <w:rPr>
          <w:rFonts w:ascii="Courier New" w:hAnsi="Courier New" w:cs="Courier New"/>
          <w:color w:val="A9B7C6"/>
          <w:sz w:val="20"/>
          <w:szCs w:val="20"/>
        </w:rPr>
        <w:t>)</w:t>
      </w:r>
      <w:r w:rsidRPr="008B617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</w:rPr>
        <w:t>ax.title.set_text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(</w:t>
      </w:r>
      <w:r w:rsidRPr="008B6176">
        <w:rPr>
          <w:rFonts w:ascii="Courier New" w:hAnsi="Courier New" w:cs="Courier New"/>
          <w:color w:val="6A8759"/>
          <w:sz w:val="20"/>
          <w:szCs w:val="20"/>
        </w:rPr>
        <w:t xml:space="preserve">'Поле - ' </w:t>
      </w:r>
      <w:r w:rsidRPr="008B6176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8B6176">
        <w:rPr>
          <w:rFonts w:ascii="Courier New" w:hAnsi="Courier New" w:cs="Courier New"/>
          <w:color w:val="8888C6"/>
          <w:sz w:val="20"/>
          <w:szCs w:val="20"/>
        </w:rPr>
        <w:t>str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(c))</w:t>
      </w:r>
      <w:r w:rsidRPr="008B617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</w:rPr>
        <w:t>old_ds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[c].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</w:rPr>
        <w:t>hist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8B6176">
        <w:rPr>
          <w:rFonts w:ascii="Courier New" w:hAnsi="Courier New" w:cs="Courier New"/>
          <w:color w:val="AA4926"/>
          <w:sz w:val="20"/>
          <w:szCs w:val="20"/>
        </w:rPr>
        <w:t>bins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=</w:t>
      </w:r>
      <w:r w:rsidRPr="008B6176">
        <w:rPr>
          <w:rFonts w:ascii="Courier New" w:hAnsi="Courier New" w:cs="Courier New"/>
          <w:color w:val="6897BB"/>
          <w:sz w:val="20"/>
          <w:szCs w:val="20"/>
        </w:rPr>
        <w:t>50</w:t>
      </w:r>
      <w:r w:rsidRPr="008B617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B6176">
        <w:rPr>
          <w:rFonts w:ascii="Courier New" w:hAnsi="Courier New" w:cs="Courier New"/>
          <w:color w:val="AA4926"/>
          <w:sz w:val="20"/>
          <w:szCs w:val="20"/>
        </w:rPr>
        <w:t>ax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</w:rPr>
        <w:t>ax</w:t>
      </w:r>
      <w:proofErr w:type="spellEnd"/>
      <w:r w:rsidRPr="008B617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B6176">
        <w:rPr>
          <w:rFonts w:ascii="Courier New" w:hAnsi="Courier New" w:cs="Courier New"/>
          <w:color w:val="AA4926"/>
          <w:sz w:val="20"/>
          <w:szCs w:val="20"/>
        </w:rPr>
        <w:t>density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8B6176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8B617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B6176">
        <w:rPr>
          <w:rFonts w:ascii="Courier New" w:hAnsi="Courier New" w:cs="Courier New"/>
          <w:color w:val="AA4926"/>
          <w:sz w:val="20"/>
          <w:szCs w:val="20"/>
        </w:rPr>
        <w:t>color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=</w:t>
      </w:r>
      <w:r w:rsidRPr="008B6176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8B6176">
        <w:rPr>
          <w:rFonts w:ascii="Courier New" w:hAnsi="Courier New" w:cs="Courier New"/>
          <w:color w:val="6A8759"/>
          <w:sz w:val="20"/>
          <w:szCs w:val="20"/>
        </w:rPr>
        <w:t>green</w:t>
      </w:r>
      <w:proofErr w:type="spellEnd"/>
      <w:r w:rsidRPr="008B6176">
        <w:rPr>
          <w:rFonts w:ascii="Courier New" w:hAnsi="Courier New" w:cs="Courier New"/>
          <w:color w:val="6A8759"/>
          <w:sz w:val="20"/>
          <w:szCs w:val="20"/>
        </w:rPr>
        <w:t>'</w:t>
      </w:r>
      <w:r w:rsidRPr="008B6176">
        <w:rPr>
          <w:rFonts w:ascii="Courier New" w:hAnsi="Courier New" w:cs="Courier New"/>
          <w:color w:val="A9B7C6"/>
          <w:sz w:val="20"/>
          <w:szCs w:val="20"/>
        </w:rPr>
        <w:t>)</w:t>
      </w:r>
      <w:r w:rsidRPr="008B617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</w:rPr>
        <w:t>new_ds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[c].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</w:rPr>
        <w:t>hist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8B6176">
        <w:rPr>
          <w:rFonts w:ascii="Courier New" w:hAnsi="Courier New" w:cs="Courier New"/>
          <w:color w:val="AA4926"/>
          <w:sz w:val="20"/>
          <w:szCs w:val="20"/>
        </w:rPr>
        <w:t>bins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=</w:t>
      </w:r>
      <w:r w:rsidRPr="008B6176">
        <w:rPr>
          <w:rFonts w:ascii="Courier New" w:hAnsi="Courier New" w:cs="Courier New"/>
          <w:color w:val="6897BB"/>
          <w:sz w:val="20"/>
          <w:szCs w:val="20"/>
        </w:rPr>
        <w:t>50</w:t>
      </w:r>
      <w:r w:rsidRPr="008B617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B6176">
        <w:rPr>
          <w:rFonts w:ascii="Courier New" w:hAnsi="Courier New" w:cs="Courier New"/>
          <w:color w:val="AA4926"/>
          <w:sz w:val="20"/>
          <w:szCs w:val="20"/>
        </w:rPr>
        <w:t>ax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</w:rPr>
        <w:t>ax</w:t>
      </w:r>
      <w:proofErr w:type="spellEnd"/>
      <w:r w:rsidRPr="008B617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B6176">
        <w:rPr>
          <w:rFonts w:ascii="Courier New" w:hAnsi="Courier New" w:cs="Courier New"/>
          <w:color w:val="AA4926"/>
          <w:sz w:val="20"/>
          <w:szCs w:val="20"/>
        </w:rPr>
        <w:t>color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=</w:t>
      </w:r>
      <w:r w:rsidRPr="008B6176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8B6176">
        <w:rPr>
          <w:rFonts w:ascii="Courier New" w:hAnsi="Courier New" w:cs="Courier New"/>
          <w:color w:val="6A8759"/>
          <w:sz w:val="20"/>
          <w:szCs w:val="20"/>
        </w:rPr>
        <w:t>blue</w:t>
      </w:r>
      <w:proofErr w:type="spellEnd"/>
      <w:r w:rsidRPr="008B6176">
        <w:rPr>
          <w:rFonts w:ascii="Courier New" w:hAnsi="Courier New" w:cs="Courier New"/>
          <w:color w:val="6A8759"/>
          <w:sz w:val="20"/>
          <w:szCs w:val="20"/>
        </w:rPr>
        <w:t>'</w:t>
      </w:r>
      <w:r w:rsidRPr="008B617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B6176">
        <w:rPr>
          <w:rFonts w:ascii="Courier New" w:hAnsi="Courier New" w:cs="Courier New"/>
          <w:color w:val="AA4926"/>
          <w:sz w:val="20"/>
          <w:szCs w:val="20"/>
        </w:rPr>
        <w:t>density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8B6176">
        <w:rPr>
          <w:rFonts w:ascii="Courier New" w:hAnsi="Courier New" w:cs="Courier New"/>
          <w:color w:val="CC7832"/>
          <w:sz w:val="20"/>
          <w:szCs w:val="20"/>
        </w:rPr>
        <w:t>True</w:t>
      </w:r>
      <w:proofErr w:type="spellEnd"/>
      <w:r w:rsidRPr="008B6176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8B6176">
        <w:rPr>
          <w:rFonts w:ascii="Courier New" w:hAnsi="Courier New" w:cs="Courier New"/>
          <w:color w:val="AA4926"/>
          <w:sz w:val="20"/>
          <w:szCs w:val="20"/>
        </w:rPr>
        <w:t>alpha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=</w:t>
      </w:r>
      <w:r w:rsidRPr="008B6176">
        <w:rPr>
          <w:rFonts w:ascii="Courier New" w:hAnsi="Courier New" w:cs="Courier New"/>
          <w:color w:val="6897BB"/>
          <w:sz w:val="20"/>
          <w:szCs w:val="20"/>
        </w:rPr>
        <w:t>0.5</w:t>
      </w:r>
      <w:r w:rsidRPr="008B6176">
        <w:rPr>
          <w:rFonts w:ascii="Courier New" w:hAnsi="Courier New" w:cs="Courier New"/>
          <w:color w:val="A9B7C6"/>
          <w:sz w:val="20"/>
          <w:szCs w:val="20"/>
        </w:rPr>
        <w:t>)</w:t>
      </w:r>
      <w:r w:rsidRPr="008B6176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0F3C6D00" w14:textId="71861993" w:rsidR="008B6176" w:rsidRDefault="008B6176">
      <w:pPr>
        <w:spacing w:after="160" w:line="259" w:lineRule="auto"/>
        <w:ind w:firstLine="0"/>
        <w:jc w:val="left"/>
      </w:pPr>
    </w:p>
    <w:p w14:paraId="3BAA4A37" w14:textId="77777777" w:rsidR="008B6176" w:rsidRPr="008B6176" w:rsidRDefault="008B6176" w:rsidP="008B61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  <w:lang w:val="en-US"/>
        </w:rPr>
        <w:t>plot_hist_</w:t>
      </w:r>
      <w:proofErr w:type="gramStart"/>
      <w:r w:rsidRPr="008B6176">
        <w:rPr>
          <w:rFonts w:ascii="Courier New" w:hAnsi="Courier New" w:cs="Courier New"/>
          <w:color w:val="A9B7C6"/>
          <w:sz w:val="20"/>
          <w:szCs w:val="20"/>
          <w:lang w:val="en-US"/>
        </w:rPr>
        <w:t>diff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proofErr w:type="gramEnd"/>
      <w:r w:rsidRPr="008B6176">
        <w:rPr>
          <w:rFonts w:ascii="Courier New" w:hAnsi="Courier New" w:cs="Courier New"/>
          <w:color w:val="A9B7C6"/>
          <w:sz w:val="20"/>
          <w:szCs w:val="20"/>
          <w:lang w:val="en-US"/>
        </w:rPr>
        <w:t>hdata</w:t>
      </w:r>
      <w:proofErr w:type="spellEnd"/>
      <w:r w:rsidRPr="008B61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  <w:lang w:val="en-US"/>
        </w:rPr>
        <w:t>hdata_drop</w:t>
      </w:r>
      <w:proofErr w:type="spellEnd"/>
      <w:r w:rsidRPr="008B617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B6176">
        <w:rPr>
          <w:rFonts w:ascii="Courier New" w:hAnsi="Courier New" w:cs="Courier New"/>
          <w:color w:val="A9B7C6"/>
          <w:sz w:val="20"/>
          <w:szCs w:val="20"/>
          <w:lang w:val="en-US"/>
        </w:rPr>
        <w:t>hcols_with_na_temp</w:t>
      </w:r>
      <w:proofErr w:type="spellEnd"/>
      <w:r w:rsidRPr="008B617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14:paraId="40900527" w14:textId="77777777" w:rsidR="008B6176" w:rsidRPr="008B6176" w:rsidRDefault="008B6176">
      <w:pPr>
        <w:spacing w:after="160" w:line="259" w:lineRule="auto"/>
        <w:ind w:firstLine="0"/>
        <w:jc w:val="left"/>
        <w:rPr>
          <w:lang w:val="en-US"/>
        </w:rPr>
      </w:pPr>
    </w:p>
    <w:p w14:paraId="0EA0DA40" w14:textId="154FB0D0" w:rsidR="009877C5" w:rsidRDefault="008B6176" w:rsidP="008B6176">
      <w:pPr>
        <w:spacing w:after="182" w:line="24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4ACBE2" wp14:editId="171C5599">
            <wp:extent cx="2717165" cy="1832064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7008" cy="185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DA0E" w14:textId="77777777" w:rsidR="008B6176" w:rsidRDefault="008B6176" w:rsidP="009877C5">
      <w:pPr>
        <w:spacing w:after="182" w:line="240" w:lineRule="auto"/>
        <w:ind w:firstLine="0"/>
        <w:rPr>
          <w:lang w:val="en-US"/>
        </w:rPr>
      </w:pPr>
    </w:p>
    <w:p w14:paraId="58970FE8" w14:textId="569B804B" w:rsidR="008B6176" w:rsidRDefault="008B6176" w:rsidP="008B6176">
      <w:pPr>
        <w:spacing w:after="182" w:line="24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36E863" wp14:editId="47D9C1DB">
            <wp:extent cx="2796725" cy="2058263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2454" cy="208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9DAE" w14:textId="15488A22" w:rsidR="008B6176" w:rsidRDefault="008B6176" w:rsidP="008B6176">
      <w:pPr>
        <w:spacing w:after="182" w:line="240" w:lineRule="auto"/>
        <w:ind w:firstLine="0"/>
        <w:jc w:val="center"/>
        <w:rPr>
          <w:lang w:val="en-US"/>
        </w:rPr>
      </w:pPr>
    </w:p>
    <w:p w14:paraId="1AE7FC24" w14:textId="5BD16770" w:rsidR="008B6176" w:rsidRDefault="008B6176" w:rsidP="008B6176">
      <w:pPr>
        <w:spacing w:after="182" w:line="24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EE92BC" wp14:editId="702589D1">
            <wp:extent cx="2707668" cy="18938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3893" cy="190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2D60" w14:textId="692B6EC0" w:rsidR="00314A91" w:rsidRDefault="00314A91" w:rsidP="008B6176">
      <w:pPr>
        <w:spacing w:after="182" w:line="240" w:lineRule="auto"/>
        <w:ind w:firstLine="0"/>
        <w:jc w:val="center"/>
        <w:rPr>
          <w:lang w:val="en-US"/>
        </w:rPr>
      </w:pPr>
    </w:p>
    <w:p w14:paraId="4244A267" w14:textId="0B4484F3" w:rsidR="00314A91" w:rsidRDefault="00314A91" w:rsidP="008B6176">
      <w:pPr>
        <w:spacing w:after="182" w:line="24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F0BFD2" wp14:editId="297A706C">
            <wp:extent cx="2768394" cy="1980467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128" cy="199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1340" w14:textId="0B14BA46" w:rsidR="00314A91" w:rsidRDefault="00314A91" w:rsidP="008B6176">
      <w:pPr>
        <w:spacing w:after="182" w:line="240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3AC155" wp14:editId="64A07C67">
            <wp:extent cx="2556618" cy="18923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9141" cy="190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AE1E" w14:textId="567E8C55" w:rsidR="00314A91" w:rsidRDefault="00314A91" w:rsidP="008B6176">
      <w:pPr>
        <w:spacing w:after="182" w:line="240" w:lineRule="auto"/>
        <w:ind w:firstLine="0"/>
        <w:jc w:val="center"/>
        <w:rPr>
          <w:lang w:val="en-US"/>
        </w:rPr>
      </w:pPr>
    </w:p>
    <w:p w14:paraId="4BE18DF5" w14:textId="77777777" w:rsidR="009877C5" w:rsidRPr="0025329D" w:rsidRDefault="009877C5" w:rsidP="009877C5">
      <w:pPr>
        <w:spacing w:after="182" w:line="240" w:lineRule="auto"/>
        <w:ind w:firstLine="0"/>
        <w:jc w:val="center"/>
        <w:rPr>
          <w:b/>
          <w:lang w:val="en-US"/>
        </w:rPr>
      </w:pPr>
      <w:r w:rsidRPr="009877C5">
        <w:rPr>
          <w:b/>
        </w:rPr>
        <w:t>Кодирование</w:t>
      </w:r>
      <w:r w:rsidRPr="0025329D">
        <w:rPr>
          <w:b/>
          <w:lang w:val="en-US"/>
        </w:rPr>
        <w:t xml:space="preserve"> </w:t>
      </w:r>
      <w:r w:rsidRPr="009877C5">
        <w:rPr>
          <w:b/>
        </w:rPr>
        <w:t>категориальных</w:t>
      </w:r>
      <w:r w:rsidRPr="0025329D">
        <w:rPr>
          <w:b/>
          <w:lang w:val="en-US"/>
        </w:rPr>
        <w:t xml:space="preserve"> </w:t>
      </w:r>
      <w:r w:rsidRPr="009877C5">
        <w:rPr>
          <w:b/>
        </w:rPr>
        <w:t>признаков</w:t>
      </w:r>
    </w:p>
    <w:p w14:paraId="329B260C" w14:textId="77777777" w:rsidR="0025329D" w:rsidRPr="0025329D" w:rsidRDefault="0025329D" w:rsidP="002532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25329D">
        <w:rPr>
          <w:rFonts w:ascii="Courier New" w:hAnsi="Courier New" w:cs="Courier New"/>
          <w:color w:val="CC7832"/>
          <w:sz w:val="20"/>
          <w:szCs w:val="20"/>
        </w:rPr>
        <w:t>from</w:t>
      </w:r>
      <w:proofErr w:type="spellEnd"/>
      <w:r w:rsidRPr="0025329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proofErr w:type="gramStart"/>
      <w:r w:rsidRPr="0025329D">
        <w:rPr>
          <w:rFonts w:ascii="Courier New" w:hAnsi="Courier New" w:cs="Courier New"/>
          <w:color w:val="A9B7C6"/>
          <w:sz w:val="20"/>
          <w:szCs w:val="20"/>
        </w:rPr>
        <w:t>sklearn.preprocessing</w:t>
      </w:r>
      <w:proofErr w:type="spellEnd"/>
      <w:proofErr w:type="gramEnd"/>
      <w:r w:rsidRPr="0025329D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25329D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25329D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25329D">
        <w:rPr>
          <w:rFonts w:ascii="Courier New" w:hAnsi="Courier New" w:cs="Courier New"/>
          <w:color w:val="A9B7C6"/>
          <w:sz w:val="20"/>
          <w:szCs w:val="20"/>
        </w:rPr>
        <w:t>LabelEncoder</w:t>
      </w:r>
      <w:proofErr w:type="spellEnd"/>
    </w:p>
    <w:p w14:paraId="77AA6F9D" w14:textId="167DBF19" w:rsidR="0025329D" w:rsidRDefault="0025329D">
      <w:pPr>
        <w:spacing w:after="160" w:line="259" w:lineRule="auto"/>
        <w:ind w:firstLine="0"/>
        <w:jc w:val="left"/>
      </w:pPr>
    </w:p>
    <w:p w14:paraId="18312043" w14:textId="77777777" w:rsidR="0025329D" w:rsidRPr="0025329D" w:rsidRDefault="0025329D" w:rsidP="002532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5329D">
        <w:rPr>
          <w:rFonts w:ascii="Courier New" w:hAnsi="Courier New" w:cs="Courier New"/>
          <w:color w:val="A9B7C6"/>
          <w:sz w:val="20"/>
          <w:szCs w:val="20"/>
          <w:lang w:val="en-US"/>
        </w:rPr>
        <w:t>le=</w:t>
      </w:r>
      <w:proofErr w:type="spellStart"/>
      <w:r w:rsidRPr="0025329D">
        <w:rPr>
          <w:rFonts w:ascii="Courier New" w:hAnsi="Courier New" w:cs="Courier New"/>
          <w:color w:val="A9B7C6"/>
          <w:sz w:val="20"/>
          <w:szCs w:val="20"/>
          <w:lang w:val="en-US"/>
        </w:rPr>
        <w:t>LabelEncoder</w:t>
      </w:r>
      <w:proofErr w:type="spellEnd"/>
      <w:r w:rsidRPr="0025329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5329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25329D">
        <w:rPr>
          <w:rFonts w:ascii="Courier New" w:hAnsi="Courier New" w:cs="Courier New"/>
          <w:color w:val="A9B7C6"/>
          <w:sz w:val="20"/>
          <w:szCs w:val="20"/>
          <w:lang w:val="en-US"/>
        </w:rPr>
        <w:t>cat_enc_le</w:t>
      </w:r>
      <w:proofErr w:type="spellEnd"/>
      <w:r w:rsidRPr="0025329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25329D">
        <w:rPr>
          <w:rFonts w:ascii="Courier New" w:hAnsi="Courier New" w:cs="Courier New"/>
          <w:color w:val="A9B7C6"/>
          <w:sz w:val="20"/>
          <w:szCs w:val="20"/>
          <w:lang w:val="en-US"/>
        </w:rPr>
        <w:t>le.fit_transform</w:t>
      </w:r>
      <w:proofErr w:type="spellEnd"/>
      <w:r w:rsidRPr="0025329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5329D">
        <w:rPr>
          <w:rFonts w:ascii="Courier New" w:hAnsi="Courier New" w:cs="Courier New"/>
          <w:color w:val="A9B7C6"/>
          <w:sz w:val="20"/>
          <w:szCs w:val="20"/>
          <w:lang w:val="en-US"/>
        </w:rPr>
        <w:t>hdata</w:t>
      </w:r>
      <w:proofErr w:type="spellEnd"/>
      <w:r w:rsidRPr="0025329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25329D">
        <w:rPr>
          <w:rFonts w:ascii="Courier New" w:hAnsi="Courier New" w:cs="Courier New"/>
          <w:color w:val="6A8759"/>
          <w:sz w:val="20"/>
          <w:szCs w:val="20"/>
          <w:lang w:val="en-US"/>
        </w:rPr>
        <w:t>'age'</w:t>
      </w:r>
      <w:r w:rsidRPr="0025329D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</w:p>
    <w:p w14:paraId="7118ED9B" w14:textId="6460571B" w:rsidR="0025329D" w:rsidRPr="0025329D" w:rsidRDefault="0025329D">
      <w:pPr>
        <w:spacing w:after="160" w:line="259" w:lineRule="auto"/>
        <w:ind w:firstLine="0"/>
        <w:jc w:val="left"/>
        <w:rPr>
          <w:lang w:val="en-US"/>
        </w:rPr>
      </w:pPr>
    </w:p>
    <w:p w14:paraId="7BC9DD50" w14:textId="77777777" w:rsidR="0025329D" w:rsidRPr="0025329D" w:rsidRDefault="0025329D" w:rsidP="002532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25329D">
        <w:rPr>
          <w:rFonts w:ascii="Courier New" w:hAnsi="Courier New" w:cs="Courier New"/>
          <w:color w:val="A9B7C6"/>
          <w:sz w:val="20"/>
          <w:szCs w:val="20"/>
        </w:rPr>
        <w:t>hdata</w:t>
      </w:r>
      <w:proofErr w:type="spellEnd"/>
      <w:r w:rsidRPr="0025329D">
        <w:rPr>
          <w:rFonts w:ascii="Courier New" w:hAnsi="Courier New" w:cs="Courier New"/>
          <w:color w:val="A9B7C6"/>
          <w:sz w:val="20"/>
          <w:szCs w:val="20"/>
        </w:rPr>
        <w:t>[</w:t>
      </w:r>
      <w:r w:rsidRPr="0025329D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25329D">
        <w:rPr>
          <w:rFonts w:ascii="Courier New" w:hAnsi="Courier New" w:cs="Courier New"/>
          <w:color w:val="6A8759"/>
          <w:sz w:val="20"/>
          <w:szCs w:val="20"/>
        </w:rPr>
        <w:t>age</w:t>
      </w:r>
      <w:proofErr w:type="spellEnd"/>
      <w:r w:rsidRPr="0025329D">
        <w:rPr>
          <w:rFonts w:ascii="Courier New" w:hAnsi="Courier New" w:cs="Courier New"/>
          <w:color w:val="6A8759"/>
          <w:sz w:val="20"/>
          <w:szCs w:val="20"/>
        </w:rPr>
        <w:t>'</w:t>
      </w:r>
      <w:proofErr w:type="gramStart"/>
      <w:r w:rsidRPr="0025329D"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 w:rsidRPr="0025329D">
        <w:rPr>
          <w:rFonts w:ascii="Courier New" w:hAnsi="Courier New" w:cs="Courier New"/>
          <w:color w:val="A9B7C6"/>
          <w:sz w:val="20"/>
          <w:szCs w:val="20"/>
        </w:rPr>
        <w:t>unique</w:t>
      </w:r>
      <w:proofErr w:type="spellEnd"/>
      <w:proofErr w:type="gramEnd"/>
      <w:r w:rsidRPr="0025329D"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5EFA9421" w14:textId="77777777" w:rsidR="0025329D" w:rsidRPr="0025329D" w:rsidRDefault="0025329D">
      <w:pPr>
        <w:spacing w:after="160" w:line="259" w:lineRule="auto"/>
        <w:ind w:firstLine="0"/>
        <w:jc w:val="left"/>
        <w:rPr>
          <w:lang w:val="en-US"/>
        </w:rPr>
      </w:pPr>
    </w:p>
    <w:p w14:paraId="33703234" w14:textId="4011905B" w:rsidR="00283874" w:rsidRDefault="0025329D" w:rsidP="00735177">
      <w:pPr>
        <w:spacing w:after="182" w:line="24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6F99368" wp14:editId="1D51D5DE">
            <wp:extent cx="1689100" cy="1913690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7640" cy="19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4077" w14:textId="77777777" w:rsidR="00D97B58" w:rsidRPr="00D97B58" w:rsidRDefault="00D97B58" w:rsidP="00D97B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proofErr w:type="gramStart"/>
      <w:r w:rsidRPr="00D97B58">
        <w:rPr>
          <w:rFonts w:ascii="Courier New" w:hAnsi="Courier New" w:cs="Courier New"/>
          <w:color w:val="A9B7C6"/>
          <w:sz w:val="20"/>
          <w:szCs w:val="20"/>
          <w:lang w:val="en-US"/>
        </w:rPr>
        <w:t>np.unique</w:t>
      </w:r>
      <w:proofErr w:type="spellEnd"/>
      <w:proofErr w:type="gramEnd"/>
      <w:r w:rsidRPr="00D97B5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97B58">
        <w:rPr>
          <w:rFonts w:ascii="Courier New" w:hAnsi="Courier New" w:cs="Courier New"/>
          <w:color w:val="A9B7C6"/>
          <w:sz w:val="20"/>
          <w:szCs w:val="20"/>
          <w:lang w:val="en-US"/>
        </w:rPr>
        <w:t>cat_enc_le</w:t>
      </w:r>
      <w:proofErr w:type="spellEnd"/>
      <w:r w:rsidRPr="00D97B5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14:paraId="7CDBC57A" w14:textId="77777777" w:rsidR="001A2496" w:rsidRPr="0025329D" w:rsidRDefault="001A2496" w:rsidP="00735177">
      <w:pPr>
        <w:spacing w:after="182" w:line="240" w:lineRule="auto"/>
        <w:ind w:firstLine="0"/>
        <w:rPr>
          <w:lang w:val="en-US"/>
        </w:rPr>
      </w:pPr>
    </w:p>
    <w:p w14:paraId="1CD55E36" w14:textId="68258141" w:rsidR="009877C5" w:rsidRDefault="002827E1">
      <w:pPr>
        <w:spacing w:after="182" w:line="24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EE6C95C" wp14:editId="33982170">
            <wp:extent cx="4051300" cy="2105140"/>
            <wp:effectExtent l="0" t="0" r="635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713" cy="210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8398" w14:textId="03B0FDB1" w:rsidR="002827E1" w:rsidRDefault="002827E1">
      <w:pPr>
        <w:spacing w:after="182" w:line="240" w:lineRule="auto"/>
        <w:ind w:firstLine="0"/>
        <w:rPr>
          <w:lang w:val="en-US"/>
        </w:rPr>
      </w:pPr>
    </w:p>
    <w:p w14:paraId="37D8C100" w14:textId="77777777" w:rsidR="002827E1" w:rsidRPr="002827E1" w:rsidRDefault="002827E1" w:rsidP="002827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proofErr w:type="gramStart"/>
      <w:r w:rsidRPr="002827E1">
        <w:rPr>
          <w:rFonts w:ascii="Courier New" w:hAnsi="Courier New" w:cs="Courier New"/>
          <w:color w:val="A9B7C6"/>
          <w:sz w:val="20"/>
          <w:szCs w:val="20"/>
        </w:rPr>
        <w:t>le.inverse</w:t>
      </w:r>
      <w:proofErr w:type="gramEnd"/>
      <w:r w:rsidRPr="002827E1">
        <w:rPr>
          <w:rFonts w:ascii="Courier New" w:hAnsi="Courier New" w:cs="Courier New"/>
          <w:color w:val="A9B7C6"/>
          <w:sz w:val="20"/>
          <w:szCs w:val="20"/>
        </w:rPr>
        <w:t>_transform</w:t>
      </w:r>
      <w:proofErr w:type="spellEnd"/>
      <w:r w:rsidRPr="002827E1">
        <w:rPr>
          <w:rFonts w:ascii="Courier New" w:hAnsi="Courier New" w:cs="Courier New"/>
          <w:color w:val="A9B7C6"/>
          <w:sz w:val="20"/>
          <w:szCs w:val="20"/>
        </w:rPr>
        <w:t>([</w:t>
      </w:r>
      <w:r w:rsidRPr="002827E1">
        <w:rPr>
          <w:rFonts w:ascii="Courier New" w:hAnsi="Courier New" w:cs="Courier New"/>
          <w:color w:val="6897BB"/>
          <w:sz w:val="20"/>
          <w:szCs w:val="20"/>
        </w:rPr>
        <w:t>0</w:t>
      </w:r>
      <w:r w:rsidRPr="002827E1">
        <w:rPr>
          <w:rFonts w:ascii="Courier New" w:hAnsi="Courier New" w:cs="Courier New"/>
          <w:color w:val="CC7832"/>
          <w:sz w:val="20"/>
          <w:szCs w:val="20"/>
        </w:rPr>
        <w:t>,</w:t>
      </w:r>
      <w:r w:rsidRPr="002827E1">
        <w:rPr>
          <w:rFonts w:ascii="Courier New" w:hAnsi="Courier New" w:cs="Courier New"/>
          <w:color w:val="6897BB"/>
          <w:sz w:val="20"/>
          <w:szCs w:val="20"/>
        </w:rPr>
        <w:t>1</w:t>
      </w:r>
      <w:r w:rsidRPr="002827E1">
        <w:rPr>
          <w:rFonts w:ascii="Courier New" w:hAnsi="Courier New" w:cs="Courier New"/>
          <w:color w:val="CC7832"/>
          <w:sz w:val="20"/>
          <w:szCs w:val="20"/>
        </w:rPr>
        <w:t>,</w:t>
      </w:r>
      <w:r w:rsidRPr="002827E1">
        <w:rPr>
          <w:rFonts w:ascii="Courier New" w:hAnsi="Courier New" w:cs="Courier New"/>
          <w:color w:val="6897BB"/>
          <w:sz w:val="20"/>
          <w:szCs w:val="20"/>
        </w:rPr>
        <w:t>2</w:t>
      </w:r>
      <w:r w:rsidRPr="002827E1">
        <w:rPr>
          <w:rFonts w:ascii="Courier New" w:hAnsi="Courier New" w:cs="Courier New"/>
          <w:color w:val="CC7832"/>
          <w:sz w:val="20"/>
          <w:szCs w:val="20"/>
        </w:rPr>
        <w:t>,</w:t>
      </w:r>
      <w:r w:rsidRPr="002827E1">
        <w:rPr>
          <w:rFonts w:ascii="Courier New" w:hAnsi="Courier New" w:cs="Courier New"/>
          <w:color w:val="6897BB"/>
          <w:sz w:val="20"/>
          <w:szCs w:val="20"/>
        </w:rPr>
        <w:t>3</w:t>
      </w:r>
      <w:r w:rsidRPr="002827E1">
        <w:rPr>
          <w:rFonts w:ascii="Courier New" w:hAnsi="Courier New" w:cs="Courier New"/>
          <w:color w:val="CC7832"/>
          <w:sz w:val="20"/>
          <w:szCs w:val="20"/>
        </w:rPr>
        <w:t>,</w:t>
      </w:r>
      <w:r w:rsidRPr="002827E1">
        <w:rPr>
          <w:rFonts w:ascii="Courier New" w:hAnsi="Courier New" w:cs="Courier New"/>
          <w:color w:val="6897BB"/>
          <w:sz w:val="20"/>
          <w:szCs w:val="20"/>
        </w:rPr>
        <w:t>4</w:t>
      </w:r>
      <w:r w:rsidRPr="002827E1">
        <w:rPr>
          <w:rFonts w:ascii="Courier New" w:hAnsi="Courier New" w:cs="Courier New"/>
          <w:color w:val="CC7832"/>
          <w:sz w:val="20"/>
          <w:szCs w:val="20"/>
        </w:rPr>
        <w:t>,</w:t>
      </w:r>
      <w:r w:rsidRPr="002827E1">
        <w:rPr>
          <w:rFonts w:ascii="Courier New" w:hAnsi="Courier New" w:cs="Courier New"/>
          <w:color w:val="6897BB"/>
          <w:sz w:val="20"/>
          <w:szCs w:val="20"/>
        </w:rPr>
        <w:t>5</w:t>
      </w:r>
      <w:r w:rsidRPr="002827E1">
        <w:rPr>
          <w:rFonts w:ascii="Courier New" w:hAnsi="Courier New" w:cs="Courier New"/>
          <w:color w:val="CC7832"/>
          <w:sz w:val="20"/>
          <w:szCs w:val="20"/>
        </w:rPr>
        <w:t>,</w:t>
      </w:r>
      <w:r w:rsidRPr="002827E1">
        <w:rPr>
          <w:rFonts w:ascii="Courier New" w:hAnsi="Courier New" w:cs="Courier New"/>
          <w:color w:val="6897BB"/>
          <w:sz w:val="20"/>
          <w:szCs w:val="20"/>
        </w:rPr>
        <w:t>6</w:t>
      </w:r>
      <w:r w:rsidRPr="002827E1">
        <w:rPr>
          <w:rFonts w:ascii="Courier New" w:hAnsi="Courier New" w:cs="Courier New"/>
          <w:color w:val="CC7832"/>
          <w:sz w:val="20"/>
          <w:szCs w:val="20"/>
        </w:rPr>
        <w:t>,</w:t>
      </w:r>
      <w:r w:rsidRPr="002827E1">
        <w:rPr>
          <w:rFonts w:ascii="Courier New" w:hAnsi="Courier New" w:cs="Courier New"/>
          <w:color w:val="6897BB"/>
          <w:sz w:val="20"/>
          <w:szCs w:val="20"/>
        </w:rPr>
        <w:t>7</w:t>
      </w:r>
      <w:r w:rsidRPr="002827E1">
        <w:rPr>
          <w:rFonts w:ascii="Courier New" w:hAnsi="Courier New" w:cs="Courier New"/>
          <w:color w:val="CC7832"/>
          <w:sz w:val="20"/>
          <w:szCs w:val="20"/>
        </w:rPr>
        <w:t>,</w:t>
      </w:r>
      <w:r w:rsidRPr="002827E1">
        <w:rPr>
          <w:rFonts w:ascii="Courier New" w:hAnsi="Courier New" w:cs="Courier New"/>
          <w:color w:val="6897BB"/>
          <w:sz w:val="20"/>
          <w:szCs w:val="20"/>
        </w:rPr>
        <w:t>8</w:t>
      </w:r>
      <w:r w:rsidRPr="002827E1">
        <w:rPr>
          <w:rFonts w:ascii="Courier New" w:hAnsi="Courier New" w:cs="Courier New"/>
          <w:color w:val="A9B7C6"/>
          <w:sz w:val="20"/>
          <w:szCs w:val="20"/>
        </w:rPr>
        <w:t>])</w:t>
      </w:r>
    </w:p>
    <w:p w14:paraId="38012DDE" w14:textId="393578C6" w:rsidR="002827E1" w:rsidRDefault="002827E1">
      <w:pPr>
        <w:spacing w:after="182" w:line="240" w:lineRule="auto"/>
        <w:ind w:firstLine="0"/>
        <w:rPr>
          <w:lang w:val="en-US"/>
        </w:rPr>
      </w:pPr>
    </w:p>
    <w:p w14:paraId="536727A9" w14:textId="5116D669" w:rsidR="002827E1" w:rsidRDefault="002827E1">
      <w:pPr>
        <w:spacing w:after="182" w:line="24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D5232FF" wp14:editId="35C2654B">
            <wp:extent cx="3568700" cy="1901969"/>
            <wp:effectExtent l="0" t="0" r="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0794" cy="190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C655" w14:textId="77777777" w:rsidR="002827E1" w:rsidRPr="002827E1" w:rsidRDefault="002827E1" w:rsidP="002827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2827E1">
        <w:rPr>
          <w:rFonts w:ascii="Courier New" w:hAnsi="Courier New" w:cs="Courier New"/>
          <w:color w:val="A9B7C6"/>
          <w:sz w:val="20"/>
          <w:szCs w:val="20"/>
        </w:rPr>
        <w:t>hdata</w:t>
      </w:r>
      <w:proofErr w:type="spellEnd"/>
      <w:r w:rsidRPr="002827E1">
        <w:rPr>
          <w:rFonts w:ascii="Courier New" w:hAnsi="Courier New" w:cs="Courier New"/>
          <w:color w:val="A9B7C6"/>
          <w:sz w:val="20"/>
          <w:szCs w:val="20"/>
        </w:rPr>
        <w:t>[</w:t>
      </w:r>
      <w:r w:rsidRPr="002827E1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2827E1">
        <w:rPr>
          <w:rFonts w:ascii="Courier New" w:hAnsi="Courier New" w:cs="Courier New"/>
          <w:color w:val="6A8759"/>
          <w:sz w:val="20"/>
          <w:szCs w:val="20"/>
        </w:rPr>
        <w:t>gestation</w:t>
      </w:r>
      <w:proofErr w:type="spellEnd"/>
      <w:r w:rsidRPr="002827E1">
        <w:rPr>
          <w:rFonts w:ascii="Courier New" w:hAnsi="Courier New" w:cs="Courier New"/>
          <w:color w:val="6A8759"/>
          <w:sz w:val="20"/>
          <w:szCs w:val="20"/>
        </w:rPr>
        <w:t>'</w:t>
      </w:r>
      <w:proofErr w:type="gramStart"/>
      <w:r w:rsidRPr="002827E1">
        <w:rPr>
          <w:rFonts w:ascii="Courier New" w:hAnsi="Courier New" w:cs="Courier New"/>
          <w:color w:val="A9B7C6"/>
          <w:sz w:val="20"/>
          <w:szCs w:val="20"/>
        </w:rPr>
        <w:t>].</w:t>
      </w:r>
      <w:proofErr w:type="spellStart"/>
      <w:r w:rsidRPr="002827E1">
        <w:rPr>
          <w:rFonts w:ascii="Courier New" w:hAnsi="Courier New" w:cs="Courier New"/>
          <w:color w:val="A9B7C6"/>
          <w:sz w:val="20"/>
          <w:szCs w:val="20"/>
        </w:rPr>
        <w:t>unique</w:t>
      </w:r>
      <w:proofErr w:type="spellEnd"/>
      <w:proofErr w:type="gramEnd"/>
      <w:r w:rsidRPr="002827E1"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742C5481" w14:textId="53C79133" w:rsidR="002827E1" w:rsidRDefault="002827E1">
      <w:pPr>
        <w:spacing w:after="182" w:line="240" w:lineRule="auto"/>
        <w:ind w:firstLine="0"/>
        <w:rPr>
          <w:lang w:val="en-US"/>
        </w:rPr>
      </w:pPr>
    </w:p>
    <w:p w14:paraId="2A1A3FC0" w14:textId="004EA907" w:rsidR="002827E1" w:rsidRDefault="002827E1">
      <w:pPr>
        <w:spacing w:after="182" w:line="24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F2538F1" wp14:editId="32065755">
            <wp:extent cx="3771900" cy="33147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222B" w14:textId="60A6C767" w:rsidR="00054DC7" w:rsidRDefault="00054DC7">
      <w:pPr>
        <w:spacing w:after="182" w:line="240" w:lineRule="auto"/>
        <w:ind w:firstLine="0"/>
        <w:rPr>
          <w:lang w:val="en-US"/>
        </w:rPr>
      </w:pPr>
    </w:p>
    <w:p w14:paraId="793CA556" w14:textId="079F1117" w:rsidR="00054DC7" w:rsidRDefault="00054DC7" w:rsidP="00054DC7">
      <w:pPr>
        <w:spacing w:after="182" w:line="240" w:lineRule="auto"/>
        <w:ind w:firstLine="0"/>
        <w:jc w:val="center"/>
        <w:rPr>
          <w:b/>
        </w:rPr>
      </w:pPr>
      <w:r w:rsidRPr="00054DC7">
        <w:rPr>
          <w:b/>
        </w:rPr>
        <w:t>Нормализация цифровых признаков</w:t>
      </w:r>
    </w:p>
    <w:p w14:paraId="361DF460" w14:textId="77777777" w:rsidR="003F289E" w:rsidRPr="003F289E" w:rsidRDefault="003F289E" w:rsidP="003F28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F289E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3F289E">
        <w:rPr>
          <w:rFonts w:ascii="Courier New" w:hAnsi="Courier New" w:cs="Courier New"/>
          <w:color w:val="FFC66D"/>
          <w:sz w:val="20"/>
          <w:szCs w:val="20"/>
          <w:lang w:val="en-US"/>
        </w:rPr>
        <w:t>diagnostic_plots</w:t>
      </w:r>
      <w:proofErr w:type="spellEnd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proofErr w:type="gramStart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df</w:t>
      </w:r>
      <w:r w:rsidRPr="003F289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variable</w:t>
      </w:r>
      <w:proofErr w:type="spellEnd"/>
      <w:proofErr w:type="gramEnd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F289E">
        <w:rPr>
          <w:rFonts w:ascii="Courier New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=(</w:t>
      </w:r>
      <w:r w:rsidRPr="003F289E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3F289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F289E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289E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3F289E">
        <w:rPr>
          <w:rFonts w:ascii="Courier New" w:hAnsi="Courier New" w:cs="Courier New"/>
          <w:color w:val="808080"/>
          <w:sz w:val="20"/>
          <w:szCs w:val="20"/>
        </w:rPr>
        <w:t>гистрограмма</w:t>
      </w:r>
      <w:proofErr w:type="spellEnd"/>
      <w:r w:rsidRPr="003F289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plt.subplot</w:t>
      </w:r>
      <w:proofErr w:type="spellEnd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289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F289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F289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F289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F289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df[variable].hist(</w:t>
      </w:r>
      <w:r w:rsidRPr="003F289E">
        <w:rPr>
          <w:rFonts w:ascii="Courier New" w:hAnsi="Courier New" w:cs="Courier New"/>
          <w:color w:val="AA4926"/>
          <w:sz w:val="20"/>
          <w:szCs w:val="20"/>
          <w:lang w:val="en-US"/>
        </w:rPr>
        <w:t>bins</w:t>
      </w:r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F289E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F289E">
        <w:rPr>
          <w:rFonts w:ascii="Courier New" w:hAnsi="Courier New" w:cs="Courier New"/>
          <w:color w:val="808080"/>
          <w:sz w:val="20"/>
          <w:szCs w:val="20"/>
          <w:lang w:val="en-US"/>
        </w:rPr>
        <w:t>##Q-Q-plot</w:t>
      </w:r>
      <w:r w:rsidRPr="003F289E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plt.subplot</w:t>
      </w:r>
      <w:proofErr w:type="spellEnd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F289E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F289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F289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F289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F289E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stats.probplot</w:t>
      </w:r>
      <w:proofErr w:type="spellEnd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(df[variable]</w:t>
      </w:r>
      <w:r w:rsidRPr="003F289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3F289E">
        <w:rPr>
          <w:rFonts w:ascii="Courier New" w:hAnsi="Courier New" w:cs="Courier New"/>
          <w:color w:val="AA4926"/>
          <w:sz w:val="20"/>
          <w:szCs w:val="20"/>
          <w:lang w:val="en-US"/>
        </w:rPr>
        <w:t>dist</w:t>
      </w:r>
      <w:proofErr w:type="spellEnd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3F289E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F289E">
        <w:rPr>
          <w:rFonts w:ascii="Courier New" w:hAnsi="Courier New" w:cs="Courier New"/>
          <w:color w:val="6A8759"/>
          <w:sz w:val="20"/>
          <w:szCs w:val="20"/>
          <w:lang w:val="en-US"/>
        </w:rPr>
        <w:t>norm"</w:t>
      </w:r>
      <w:r w:rsidRPr="003F289E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F289E">
        <w:rPr>
          <w:rFonts w:ascii="Courier New" w:hAnsi="Courier New" w:cs="Courier New"/>
          <w:color w:val="AA4926"/>
          <w:sz w:val="20"/>
          <w:szCs w:val="20"/>
          <w:lang w:val="en-US"/>
        </w:rPr>
        <w:t>plot</w:t>
      </w:r>
      <w:proofErr w:type="spellEnd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3F289E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</w:p>
    <w:p w14:paraId="7C5F6722" w14:textId="77777777" w:rsidR="003F289E" w:rsidRPr="003F289E" w:rsidRDefault="003F289E" w:rsidP="003F289E">
      <w:pPr>
        <w:spacing w:after="182" w:line="240" w:lineRule="auto"/>
        <w:ind w:firstLine="0"/>
        <w:rPr>
          <w:b/>
          <w:lang w:val="en-US"/>
        </w:rPr>
      </w:pPr>
    </w:p>
    <w:p w14:paraId="79D50266" w14:textId="77777777" w:rsidR="006E0738" w:rsidRPr="006E0738" w:rsidRDefault="006E0738" w:rsidP="006E07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proofErr w:type="gramStart"/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t>hdata.hist</w:t>
      </w:r>
      <w:proofErr w:type="spellEnd"/>
      <w:proofErr w:type="gramEnd"/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6E0738">
        <w:rPr>
          <w:rFonts w:ascii="Courier New" w:hAnsi="Courier New" w:cs="Courier New"/>
          <w:color w:val="AA4926"/>
          <w:sz w:val="20"/>
          <w:szCs w:val="20"/>
          <w:lang w:val="en-US"/>
        </w:rPr>
        <w:t>figsize</w:t>
      </w:r>
      <w:proofErr w:type="spellEnd"/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t>=(</w:t>
      </w:r>
      <w:r w:rsidRPr="006E0738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6E073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E0738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</w:p>
    <w:p w14:paraId="0FF3F442" w14:textId="333A0FBD" w:rsidR="00054DC7" w:rsidRDefault="00054DC7" w:rsidP="006E0738">
      <w:pPr>
        <w:spacing w:after="182" w:line="240" w:lineRule="auto"/>
        <w:ind w:firstLine="0"/>
        <w:rPr>
          <w:b/>
          <w:lang w:val="en-US"/>
        </w:rPr>
      </w:pPr>
    </w:p>
    <w:p w14:paraId="557A9A07" w14:textId="5B73EC9C" w:rsidR="006E0738" w:rsidRDefault="006E0738" w:rsidP="006E0738">
      <w:pPr>
        <w:spacing w:after="182" w:line="240" w:lineRule="auto"/>
        <w:ind w:firstLine="0"/>
        <w:rPr>
          <w:b/>
          <w:lang w:val="en-US"/>
        </w:rPr>
      </w:pPr>
    </w:p>
    <w:p w14:paraId="3E23DEB2" w14:textId="254BBFD3" w:rsidR="006E0738" w:rsidRDefault="006E0738" w:rsidP="006E0738">
      <w:pPr>
        <w:spacing w:after="182" w:line="240" w:lineRule="auto"/>
        <w:ind w:firstLine="0"/>
        <w:rPr>
          <w:b/>
          <w:lang w:val="en-US"/>
        </w:rPr>
      </w:pPr>
      <w:r>
        <w:rPr>
          <w:noProof/>
        </w:rPr>
        <w:drawing>
          <wp:inline distT="0" distB="0" distL="0" distR="0" wp14:anchorId="660ABB1F" wp14:editId="32AA94D3">
            <wp:extent cx="5760720" cy="1781810"/>
            <wp:effectExtent l="0" t="0" r="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564A" w14:textId="4399B8DD" w:rsidR="006E0738" w:rsidRDefault="006E0738" w:rsidP="006E0738">
      <w:pPr>
        <w:spacing w:after="182" w:line="240" w:lineRule="auto"/>
        <w:ind w:firstLine="0"/>
        <w:rPr>
          <w:b/>
          <w:lang w:val="en-US"/>
        </w:rPr>
      </w:pPr>
      <w:r>
        <w:rPr>
          <w:noProof/>
        </w:rPr>
        <w:drawing>
          <wp:inline distT="0" distB="0" distL="0" distR="0" wp14:anchorId="10ABE62B" wp14:editId="14CCACCF">
            <wp:extent cx="5760720" cy="187007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CD80" w14:textId="143AD878" w:rsidR="006E0738" w:rsidRDefault="006E0738" w:rsidP="006E0738">
      <w:pPr>
        <w:spacing w:after="182" w:line="240" w:lineRule="auto"/>
        <w:ind w:firstLine="0"/>
        <w:rPr>
          <w:b/>
          <w:lang w:val="en-US"/>
        </w:rPr>
      </w:pPr>
      <w:r>
        <w:rPr>
          <w:noProof/>
        </w:rPr>
        <w:drawing>
          <wp:inline distT="0" distB="0" distL="0" distR="0" wp14:anchorId="2DE8C4BB" wp14:editId="67BB3706">
            <wp:extent cx="5760720" cy="26162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3921" w14:textId="1A0C4EF0" w:rsidR="006E0738" w:rsidRDefault="006E0738" w:rsidP="006E0738">
      <w:pPr>
        <w:spacing w:after="182" w:line="240" w:lineRule="auto"/>
        <w:ind w:firstLine="0"/>
        <w:rPr>
          <w:b/>
          <w:lang w:val="en-US"/>
        </w:rPr>
      </w:pPr>
    </w:p>
    <w:p w14:paraId="653D1EA2" w14:textId="74CD17B2" w:rsidR="00992F0C" w:rsidRDefault="00992F0C" w:rsidP="006E0738">
      <w:pPr>
        <w:spacing w:after="182" w:line="240" w:lineRule="auto"/>
        <w:ind w:firstLine="0"/>
        <w:rPr>
          <w:b/>
          <w:lang w:val="en-US"/>
        </w:rPr>
      </w:pPr>
    </w:p>
    <w:p w14:paraId="7B13089D" w14:textId="2E309BDF" w:rsidR="00992F0C" w:rsidRPr="00992F0C" w:rsidRDefault="00992F0C" w:rsidP="006E0738">
      <w:pPr>
        <w:spacing w:after="182" w:line="240" w:lineRule="auto"/>
        <w:ind w:firstLine="0"/>
        <w:rPr>
          <w:b/>
          <w:lang w:val="en-US"/>
        </w:rPr>
      </w:pPr>
      <w:r>
        <w:rPr>
          <w:b/>
        </w:rPr>
        <w:t>Нормализация</w:t>
      </w:r>
      <w:r w:rsidRPr="00992F0C">
        <w:rPr>
          <w:b/>
          <w:lang w:val="en-US"/>
        </w:rPr>
        <w:t xml:space="preserve"> </w:t>
      </w:r>
      <w:r>
        <w:rPr>
          <w:b/>
        </w:rPr>
        <w:t>числовых</w:t>
      </w:r>
      <w:r w:rsidRPr="00992F0C">
        <w:rPr>
          <w:b/>
          <w:lang w:val="en-US"/>
        </w:rPr>
        <w:t xml:space="preserve"> </w:t>
      </w:r>
      <w:r>
        <w:rPr>
          <w:b/>
        </w:rPr>
        <w:t>признаков</w:t>
      </w:r>
      <w:bookmarkStart w:id="2" w:name="_GoBack"/>
      <w:bookmarkEnd w:id="2"/>
    </w:p>
    <w:p w14:paraId="432871CF" w14:textId="77777777" w:rsidR="006E0738" w:rsidRPr="006E0738" w:rsidRDefault="006E0738" w:rsidP="006E07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t>normalized_data</w:t>
      </w:r>
      <w:proofErr w:type="spellEnd"/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t>=np.log(</w:t>
      </w:r>
      <w:proofErr w:type="spellStart"/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t>hdata</w:t>
      </w:r>
      <w:proofErr w:type="spellEnd"/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6E0738">
        <w:rPr>
          <w:rFonts w:ascii="Courier New" w:hAnsi="Courier New" w:cs="Courier New"/>
          <w:color w:val="6A8759"/>
          <w:sz w:val="20"/>
          <w:szCs w:val="20"/>
          <w:lang w:val="en-US"/>
        </w:rPr>
        <w:t>'gestation'</w:t>
      </w:r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proofErr w:type="gramStart"/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t>plt.violinplot</w:t>
      </w:r>
      <w:proofErr w:type="spellEnd"/>
      <w:proofErr w:type="gramEnd"/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t>([data[</w:t>
      </w:r>
      <w:r w:rsidRPr="006E0738">
        <w:rPr>
          <w:rFonts w:ascii="Courier New" w:hAnsi="Courier New" w:cs="Courier New"/>
          <w:color w:val="6A8759"/>
          <w:sz w:val="20"/>
          <w:szCs w:val="20"/>
          <w:lang w:val="en-US"/>
        </w:rPr>
        <w:t>"gestation"</w:t>
      </w:r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6E073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t>normalized_data</w:t>
      </w:r>
      <w:proofErr w:type="spellEnd"/>
      <w:r w:rsidRPr="006E073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6E0738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</w:p>
    <w:p w14:paraId="3CD2E113" w14:textId="7791D308" w:rsidR="006E0738" w:rsidRDefault="006E0738" w:rsidP="006E0738">
      <w:pPr>
        <w:spacing w:after="182" w:line="240" w:lineRule="auto"/>
        <w:ind w:firstLine="0"/>
        <w:rPr>
          <w:b/>
          <w:lang w:val="en-US"/>
        </w:rPr>
      </w:pPr>
    </w:p>
    <w:p w14:paraId="3059E3DA" w14:textId="088CEEAE" w:rsidR="006E0738" w:rsidRPr="003F289E" w:rsidRDefault="006E0738" w:rsidP="006E0738">
      <w:pPr>
        <w:spacing w:after="182" w:line="240" w:lineRule="auto"/>
        <w:ind w:firstLine="0"/>
        <w:rPr>
          <w:b/>
          <w:lang w:val="en-US"/>
        </w:rPr>
      </w:pPr>
      <w:r>
        <w:rPr>
          <w:noProof/>
        </w:rPr>
        <w:drawing>
          <wp:inline distT="0" distB="0" distL="0" distR="0" wp14:anchorId="21AD2FF3" wp14:editId="42B55B2D">
            <wp:extent cx="5760720" cy="3651885"/>
            <wp:effectExtent l="0" t="0" r="0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738" w:rsidRPr="003F289E">
      <w:footerReference w:type="even" r:id="rId25"/>
      <w:footerReference w:type="default" r:id="rId26"/>
      <w:footerReference w:type="first" r:id="rId27"/>
      <w:pgSz w:w="11906" w:h="16838"/>
      <w:pgMar w:top="851" w:right="1130" w:bottom="1215" w:left="170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EDA07" w14:textId="77777777" w:rsidR="000B5881" w:rsidRDefault="000B5881">
      <w:pPr>
        <w:spacing w:after="0" w:line="240" w:lineRule="auto"/>
      </w:pPr>
      <w:r>
        <w:separator/>
      </w:r>
    </w:p>
  </w:endnote>
  <w:endnote w:type="continuationSeparator" w:id="0">
    <w:p w14:paraId="356FAD60" w14:textId="77777777" w:rsidR="000B5881" w:rsidRDefault="000B5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BE7B0" w14:textId="5ED4442B" w:rsidR="0016747F" w:rsidRDefault="00A97FA6">
    <w:pPr>
      <w:spacing w:after="0" w:line="244" w:lineRule="auto"/>
      <w:ind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7616B48" wp14:editId="668A3305">
              <wp:simplePos x="0" y="0"/>
              <wp:positionH relativeFrom="page">
                <wp:posOffset>1080770</wp:posOffset>
              </wp:positionH>
              <wp:positionV relativeFrom="page">
                <wp:posOffset>9806940</wp:posOffset>
              </wp:positionV>
              <wp:extent cx="5758815" cy="9525"/>
              <wp:effectExtent l="13970" t="5715" r="8890" b="3810"/>
              <wp:wrapSquare wrapText="bothSides"/>
              <wp:docPr id="9" name="Group 93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58815" cy="9525"/>
                        <a:chOff x="0" y="0"/>
                        <a:chExt cx="57588" cy="95"/>
                      </a:xfrm>
                    </wpg:grpSpPr>
                    <wps:wsp>
                      <wps:cNvPr id="10" name="Shape 93170"/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8" cy="0"/>
                        </a:xfrm>
                        <a:custGeom>
                          <a:avLst/>
                          <a:gdLst>
                            <a:gd name="T0" fmla="*/ 5758815 w 5758815"/>
                            <a:gd name="T1" fmla="*/ 0 w 5758815"/>
                            <a:gd name="T2" fmla="*/ 0 w 5758815"/>
                            <a:gd name="T3" fmla="*/ 5758815 w 575881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758815">
                              <a:moveTo>
                                <a:pt x="57588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296770" id="Group 93169" o:spid="_x0000_s1026" style="position:absolute;margin-left:85.1pt;margin-top:772.2pt;width:453.45pt;height:.75pt;z-index:251658240;mso-position-horizontal-relative:page;mso-position-vertical-relative:page" coordsize="5758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">
              <v:shape id="Shape 93170" o:spid="_x0000_s1027" style="position:absolute;width:57588;height:0;visibility:visible;mso-wrap-style:square;v-text-anchor:top" coordsize="57588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" path="m5758815,l,e" filled="f">
                <v:path arrowok="t" o:connecttype="custom" o:connectlocs="57588,0;0,0" o:connectangles="0,0" textboxrect="0,0,5758815,0"/>
              </v:shape>
              <w10:wrap type="square" anchorx="page" anchory="page"/>
            </v:group>
          </w:pict>
        </mc:Fallback>
      </mc:AlternateContent>
    </w:r>
    <w:r w:rsidR="00C516E1">
      <w:t>Методические указания к лабораторной работе №1</w:t>
    </w:r>
    <w:r w:rsidR="00C516E1">
      <w:tab/>
    </w:r>
    <w:r w:rsidR="00C516E1">
      <w:fldChar w:fldCharType="begin"/>
    </w:r>
    <w:r w:rsidR="00C516E1">
      <w:instrText xml:space="preserve"> PAGE   \* MERGEFORMAT </w:instrText>
    </w:r>
    <w:r w:rsidR="00C516E1">
      <w:fldChar w:fldCharType="separate"/>
    </w:r>
    <w:r w:rsidR="00C516E1">
      <w:t>2</w:t>
    </w:r>
    <w:r w:rsidR="00C516E1">
      <w:fldChar w:fldCharType="end"/>
    </w:r>
    <w:r w:rsidR="00C516E1">
      <w:t>по курсу «</w:t>
    </w:r>
    <w:proofErr w:type="spellStart"/>
    <w:r w:rsidR="00C516E1">
      <w:t>Постреляционные</w:t>
    </w:r>
    <w:proofErr w:type="spellEnd"/>
    <w:r w:rsidR="00C516E1">
      <w:t xml:space="preserve"> базы данных»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EA644" w14:textId="1A8B4FC7" w:rsidR="0016747F" w:rsidRDefault="00A97FA6">
    <w:pPr>
      <w:spacing w:after="0" w:line="244" w:lineRule="auto"/>
      <w:ind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25910C" wp14:editId="0EEC4E7A">
              <wp:simplePos x="0" y="0"/>
              <wp:positionH relativeFrom="page">
                <wp:posOffset>1080770</wp:posOffset>
              </wp:positionH>
              <wp:positionV relativeFrom="page">
                <wp:posOffset>9806940</wp:posOffset>
              </wp:positionV>
              <wp:extent cx="5758815" cy="9525"/>
              <wp:effectExtent l="13970" t="5715" r="8890" b="3810"/>
              <wp:wrapSquare wrapText="bothSides"/>
              <wp:docPr id="3" name="Group 93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58815" cy="9525"/>
                        <a:chOff x="0" y="0"/>
                        <a:chExt cx="57588" cy="95"/>
                      </a:xfrm>
                    </wpg:grpSpPr>
                    <wps:wsp>
                      <wps:cNvPr id="8" name="Shape 93140"/>
                      <wps:cNvSpPr>
                        <a:spLocks/>
                      </wps:cNvSpPr>
                      <wps:spPr bwMode="auto">
                        <a:xfrm>
                          <a:off x="0" y="0"/>
                          <a:ext cx="57588" cy="0"/>
                        </a:xfrm>
                        <a:custGeom>
                          <a:avLst/>
                          <a:gdLst>
                            <a:gd name="T0" fmla="*/ 5758815 w 5758815"/>
                            <a:gd name="T1" fmla="*/ 0 w 5758815"/>
                            <a:gd name="T2" fmla="*/ 0 w 5758815"/>
                            <a:gd name="T3" fmla="*/ 5758815 w 575881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5758815">
                              <a:moveTo>
                                <a:pt x="575881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B9BF20" id="Group 93139" o:spid="_x0000_s1026" style="position:absolute;margin-left:85.1pt;margin-top:772.2pt;width:453.45pt;height:.75pt;z-index:251659264;mso-position-horizontal-relative:page;mso-position-vertical-relative:page" coordsize="5758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">
              <v:shape id="Shape 93140" o:spid="_x0000_s1027" style="position:absolute;width:57588;height:0;visibility:visible;mso-wrap-style:square;v-text-anchor:top" coordsize="57588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" path="m5758815,l,e" filled="f">
                <v:path arrowok="t" o:connecttype="custom" o:connectlocs="57588,0;0,0" o:connectangles="0,0" textboxrect="0,0,5758815,0"/>
              </v:shape>
              <w10:wrap type="square" anchorx="page" anchory="page"/>
            </v:group>
          </w:pict>
        </mc:Fallback>
      </mc:AlternateContent>
    </w:r>
    <w:r w:rsidR="00C516E1">
      <w:t>Методические указания к лабораторной работе №1</w:t>
    </w:r>
    <w:r w:rsidR="00C516E1">
      <w:tab/>
    </w:r>
    <w:r w:rsidR="00C516E1">
      <w:fldChar w:fldCharType="begin"/>
    </w:r>
    <w:r w:rsidR="00C516E1">
      <w:instrText xml:space="preserve"> PAGE   \* MERGEFORMAT </w:instrText>
    </w:r>
    <w:r w:rsidR="00C516E1">
      <w:fldChar w:fldCharType="separate"/>
    </w:r>
    <w:r w:rsidR="00C516E1">
      <w:t>2</w:t>
    </w:r>
    <w:r w:rsidR="00C516E1">
      <w:fldChar w:fldCharType="end"/>
    </w:r>
    <w:r w:rsidR="00C516E1">
      <w:t>по курсу «</w:t>
    </w:r>
    <w:proofErr w:type="spellStart"/>
    <w:r w:rsidR="00C516E1">
      <w:t>Постреляционные</w:t>
    </w:r>
    <w:proofErr w:type="spellEnd"/>
    <w:r w:rsidR="00C516E1">
      <w:t xml:space="preserve"> базы данных»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A42E5" w14:textId="77777777" w:rsidR="0016747F" w:rsidRDefault="0016747F">
    <w:pPr>
      <w:spacing w:after="160" w:line="259" w:lineRule="auto"/>
      <w:ind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EFD0B" w14:textId="77777777" w:rsidR="000B5881" w:rsidRDefault="000B5881">
      <w:pPr>
        <w:spacing w:after="0" w:line="240" w:lineRule="auto"/>
      </w:pPr>
      <w:r>
        <w:separator/>
      </w:r>
    </w:p>
  </w:footnote>
  <w:footnote w:type="continuationSeparator" w:id="0">
    <w:p w14:paraId="4831E883" w14:textId="77777777" w:rsidR="000B5881" w:rsidRDefault="000B5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BC1"/>
    <w:multiLevelType w:val="multilevel"/>
    <w:tmpl w:val="9D147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836E2"/>
    <w:multiLevelType w:val="multilevel"/>
    <w:tmpl w:val="60BC69E2"/>
    <w:lvl w:ilvl="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47098C"/>
    <w:multiLevelType w:val="multilevel"/>
    <w:tmpl w:val="E3DAD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A441A"/>
    <w:multiLevelType w:val="hybridMultilevel"/>
    <w:tmpl w:val="A0FE9F7C"/>
    <w:lvl w:ilvl="0" w:tplc="D2B4D33C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A60C7A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C7DC4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DED594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ECB140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ACE834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C061F8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30196A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E8907A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A5392C"/>
    <w:multiLevelType w:val="hybridMultilevel"/>
    <w:tmpl w:val="3F10A7B8"/>
    <w:lvl w:ilvl="0" w:tplc="E56E6E04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2EEC2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AAB60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8018E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7A2FF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9A9C8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5215B4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1CEBB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A6806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90533B"/>
    <w:multiLevelType w:val="hybridMultilevel"/>
    <w:tmpl w:val="7C9CEB7E"/>
    <w:lvl w:ilvl="0" w:tplc="06589984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223AF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AE71B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C0605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F6CFD6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8696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62BA5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6A37C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7210CE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6A6940"/>
    <w:multiLevelType w:val="hybridMultilevel"/>
    <w:tmpl w:val="EDC8D224"/>
    <w:lvl w:ilvl="0" w:tplc="584E158A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ECD38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D08F1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968BB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6CC70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AC410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96F48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826396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4CE55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9C723A"/>
    <w:multiLevelType w:val="hybridMultilevel"/>
    <w:tmpl w:val="F1CCD3D4"/>
    <w:lvl w:ilvl="0" w:tplc="1534BA64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E6A0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FC05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04BB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08E1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B497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A06F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8AE0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489A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B2218F"/>
    <w:multiLevelType w:val="hybridMultilevel"/>
    <w:tmpl w:val="3544D7B6"/>
    <w:lvl w:ilvl="0" w:tplc="E9E6DEA0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944F9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84E6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2E4EC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42FBB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683BB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74E29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74EF6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5C6E5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E774CC"/>
    <w:multiLevelType w:val="hybridMultilevel"/>
    <w:tmpl w:val="1DC0AD04"/>
    <w:lvl w:ilvl="0" w:tplc="E898D1BA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BA97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DA50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EA78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C8A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9C38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3C96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8C73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3CC2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60A7B72"/>
    <w:multiLevelType w:val="hybridMultilevel"/>
    <w:tmpl w:val="159C86D6"/>
    <w:lvl w:ilvl="0" w:tplc="1F6863AC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A8C5B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446C0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540F8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98B17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A8C65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66A25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EAEC3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A81F1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C9054C"/>
    <w:multiLevelType w:val="multilevel"/>
    <w:tmpl w:val="BE62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02E43"/>
    <w:multiLevelType w:val="hybridMultilevel"/>
    <w:tmpl w:val="1E7CE89A"/>
    <w:lvl w:ilvl="0" w:tplc="DF08B060">
      <w:start w:val="1"/>
      <w:numFmt w:val="bullet"/>
      <w:lvlText w:val="•"/>
      <w:lvlJc w:val="left"/>
      <w:pPr>
        <w:ind w:left="1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DC468A">
      <w:start w:val="1"/>
      <w:numFmt w:val="bullet"/>
      <w:lvlText w:val="o"/>
      <w:lvlJc w:val="left"/>
      <w:pPr>
        <w:ind w:left="1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245D70">
      <w:start w:val="1"/>
      <w:numFmt w:val="bullet"/>
      <w:lvlText w:val="▪"/>
      <w:lvlJc w:val="left"/>
      <w:pPr>
        <w:ind w:left="1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948F62">
      <w:start w:val="1"/>
      <w:numFmt w:val="bullet"/>
      <w:lvlText w:val="•"/>
      <w:lvlJc w:val="left"/>
      <w:pPr>
        <w:ind w:left="2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78F876">
      <w:start w:val="1"/>
      <w:numFmt w:val="bullet"/>
      <w:lvlText w:val="o"/>
      <w:lvlJc w:val="left"/>
      <w:pPr>
        <w:ind w:left="3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A8D22C">
      <w:start w:val="1"/>
      <w:numFmt w:val="bullet"/>
      <w:lvlText w:val="▪"/>
      <w:lvlJc w:val="left"/>
      <w:pPr>
        <w:ind w:left="4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422E1A">
      <w:start w:val="1"/>
      <w:numFmt w:val="bullet"/>
      <w:lvlText w:val="•"/>
      <w:lvlJc w:val="left"/>
      <w:pPr>
        <w:ind w:left="4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F264BE">
      <w:start w:val="1"/>
      <w:numFmt w:val="bullet"/>
      <w:lvlText w:val="o"/>
      <w:lvlJc w:val="left"/>
      <w:pPr>
        <w:ind w:left="5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C8783C">
      <w:start w:val="1"/>
      <w:numFmt w:val="bullet"/>
      <w:lvlText w:val="▪"/>
      <w:lvlJc w:val="left"/>
      <w:pPr>
        <w:ind w:left="6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6E11662"/>
    <w:multiLevelType w:val="multilevel"/>
    <w:tmpl w:val="C5B6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336C0A"/>
    <w:multiLevelType w:val="hybridMultilevel"/>
    <w:tmpl w:val="1270C3DC"/>
    <w:lvl w:ilvl="0" w:tplc="88104A10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B8A9F0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286AD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F273A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42358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F83614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43C7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4EE48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DC2EC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24937EA"/>
    <w:multiLevelType w:val="hybridMultilevel"/>
    <w:tmpl w:val="BA447586"/>
    <w:lvl w:ilvl="0" w:tplc="207A5B48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26D77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9A305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4E05F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8EBCF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646C4C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2ED3A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141B5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C8A02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A6A164C"/>
    <w:multiLevelType w:val="multilevel"/>
    <w:tmpl w:val="226A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3"/>
  </w:num>
  <w:num w:numId="5">
    <w:abstractNumId w:val="12"/>
  </w:num>
  <w:num w:numId="6">
    <w:abstractNumId w:val="5"/>
  </w:num>
  <w:num w:numId="7">
    <w:abstractNumId w:val="15"/>
  </w:num>
  <w:num w:numId="8">
    <w:abstractNumId w:val="8"/>
  </w:num>
  <w:num w:numId="9">
    <w:abstractNumId w:val="4"/>
  </w:num>
  <w:num w:numId="10">
    <w:abstractNumId w:val="14"/>
  </w:num>
  <w:num w:numId="11">
    <w:abstractNumId w:val="7"/>
  </w:num>
  <w:num w:numId="12">
    <w:abstractNumId w:val="9"/>
  </w:num>
  <w:num w:numId="13">
    <w:abstractNumId w:val="11"/>
  </w:num>
  <w:num w:numId="14">
    <w:abstractNumId w:val="16"/>
  </w:num>
  <w:num w:numId="15">
    <w:abstractNumId w:val="0"/>
  </w:num>
  <w:num w:numId="16">
    <w:abstractNumId w:val="13"/>
  </w:num>
  <w:num w:numId="1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657432343536">
    <w15:presenceInfo w15:providerId="None" w15:userId="6574323435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7F"/>
    <w:rsid w:val="00015C9D"/>
    <w:rsid w:val="00054DC7"/>
    <w:rsid w:val="000B5881"/>
    <w:rsid w:val="00103990"/>
    <w:rsid w:val="00127660"/>
    <w:rsid w:val="0016747F"/>
    <w:rsid w:val="001838F8"/>
    <w:rsid w:val="00185919"/>
    <w:rsid w:val="001A2496"/>
    <w:rsid w:val="0021537D"/>
    <w:rsid w:val="00247B7C"/>
    <w:rsid w:val="0025329D"/>
    <w:rsid w:val="002827E1"/>
    <w:rsid w:val="00283874"/>
    <w:rsid w:val="002C24BD"/>
    <w:rsid w:val="002F4A04"/>
    <w:rsid w:val="00314A91"/>
    <w:rsid w:val="00341781"/>
    <w:rsid w:val="0036718C"/>
    <w:rsid w:val="003B62B5"/>
    <w:rsid w:val="003F0969"/>
    <w:rsid w:val="003F289E"/>
    <w:rsid w:val="00437E58"/>
    <w:rsid w:val="00443DDE"/>
    <w:rsid w:val="004D009B"/>
    <w:rsid w:val="00503B0B"/>
    <w:rsid w:val="00545175"/>
    <w:rsid w:val="005C453A"/>
    <w:rsid w:val="005F063B"/>
    <w:rsid w:val="006151AA"/>
    <w:rsid w:val="006E0738"/>
    <w:rsid w:val="00735177"/>
    <w:rsid w:val="007E0FBC"/>
    <w:rsid w:val="00811002"/>
    <w:rsid w:val="008625FA"/>
    <w:rsid w:val="008B6176"/>
    <w:rsid w:val="008F23B7"/>
    <w:rsid w:val="00945A86"/>
    <w:rsid w:val="00956C73"/>
    <w:rsid w:val="009877C5"/>
    <w:rsid w:val="00992F0C"/>
    <w:rsid w:val="00A15BE4"/>
    <w:rsid w:val="00A41A6C"/>
    <w:rsid w:val="00A97FA6"/>
    <w:rsid w:val="00AB4EEA"/>
    <w:rsid w:val="00AD49AB"/>
    <w:rsid w:val="00B0374E"/>
    <w:rsid w:val="00B3774C"/>
    <w:rsid w:val="00B71EB4"/>
    <w:rsid w:val="00B73C8C"/>
    <w:rsid w:val="00B97092"/>
    <w:rsid w:val="00BC5523"/>
    <w:rsid w:val="00BF1AAC"/>
    <w:rsid w:val="00BF4549"/>
    <w:rsid w:val="00C516E1"/>
    <w:rsid w:val="00D1571A"/>
    <w:rsid w:val="00D439DC"/>
    <w:rsid w:val="00D5770C"/>
    <w:rsid w:val="00D97B58"/>
    <w:rsid w:val="00DB0BD5"/>
    <w:rsid w:val="00DC127E"/>
    <w:rsid w:val="00E76F2E"/>
    <w:rsid w:val="00EB7B92"/>
    <w:rsid w:val="00EC1286"/>
    <w:rsid w:val="00EF5FD1"/>
    <w:rsid w:val="00FA40CB"/>
    <w:rsid w:val="00FC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B851E3"/>
  <w15:docId w15:val="{22E65358-0D39-47E8-BCD9-C580A2E0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5" w:line="368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7"/>
      <w:ind w:left="10" w:right="4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97"/>
      <w:ind w:left="10" w:right="4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38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238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237"/>
      <w:ind w:left="718" w:hanging="10"/>
      <w:outlineLvl w:val="4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semiHidden/>
    <w:unhideWhenUsed/>
    <w:rsid w:val="00503B0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03B0B"/>
    <w:pPr>
      <w:spacing w:before="100" w:beforeAutospacing="1" w:after="100" w:afterAutospacing="1" w:line="240" w:lineRule="auto"/>
      <w:ind w:firstLine="0"/>
      <w:jc w:val="left"/>
    </w:pPr>
    <w:rPr>
      <w:color w:val="auto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41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178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2C24BD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15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15BE4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2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879</Words>
  <Characters>5016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ЗАДАНИЕ</vt:lpstr>
      <vt:lpstr>РЕШЕНИЕ</vt:lpstr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657432343536</cp:lastModifiedBy>
  <cp:revision>42</cp:revision>
  <dcterms:created xsi:type="dcterms:W3CDTF">2023-05-28T18:24:00Z</dcterms:created>
  <dcterms:modified xsi:type="dcterms:W3CDTF">2023-05-28T21:23:00Z</dcterms:modified>
</cp:coreProperties>
</file>